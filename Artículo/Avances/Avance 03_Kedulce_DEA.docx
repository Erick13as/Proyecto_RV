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664E77" w:rsidRDefault="000F4E3F" w14:paraId="672A6659" wp14:textId="77777777">
      <w:pPr>
        <w:jc w:val="center"/>
      </w:pPr>
      <w:r>
        <w:rPr>
          <w:noProof/>
        </w:rPr>
        <w:drawing>
          <wp:inline xmlns:wp14="http://schemas.microsoft.com/office/word/2010/wordprocessingDrawing" distT="114300" distB="114300" distL="114300" distR="114300" wp14:anchorId="5A13B8BC" wp14:editId="7777777">
            <wp:extent cx="3612798" cy="838465"/>
            <wp:effectExtent l="0" t="0" r="0" b="0"/>
            <wp:docPr id="2" name="image1.png" descr="Resultado de imagen para tecnologico de costa rica"/>
            <wp:cNvGraphicFramePr/>
            <a:graphic xmlns:a="http://schemas.openxmlformats.org/drawingml/2006/main">
              <a:graphicData uri="http://schemas.openxmlformats.org/drawingml/2006/picture">
                <pic:pic xmlns:pic="http://schemas.openxmlformats.org/drawingml/2006/picture">
                  <pic:nvPicPr>
                    <pic:cNvPr id="0" name="image1.png" descr="Resultado de imagen para tecnologico de costa rica"/>
                    <pic:cNvPicPr preferRelativeResize="0"/>
                  </pic:nvPicPr>
                  <pic:blipFill>
                    <a:blip r:embed="rId7"/>
                    <a:srcRect/>
                    <a:stretch>
                      <a:fillRect/>
                    </a:stretch>
                  </pic:blipFill>
                  <pic:spPr>
                    <a:xfrm>
                      <a:off x="0" y="0"/>
                      <a:ext cx="3612798" cy="838465"/>
                    </a:xfrm>
                    <a:prstGeom prst="rect">
                      <a:avLst/>
                    </a:prstGeom>
                    <a:ln/>
                  </pic:spPr>
                </pic:pic>
              </a:graphicData>
            </a:graphic>
          </wp:inline>
        </w:drawing>
      </w:r>
    </w:p>
    <w:p xmlns:wp14="http://schemas.microsoft.com/office/word/2010/wordml" w:rsidR="00664E77" w:rsidRDefault="00664E77" w14:paraId="0A37501D" wp14:textId="77777777"/>
    <w:p xmlns:wp14="http://schemas.microsoft.com/office/word/2010/wordml" w:rsidR="00664E77" w:rsidRDefault="000F4E3F" w14:paraId="366E084A" wp14:textId="77777777">
      <w:pPr>
        <w:jc w:val="center"/>
      </w:pPr>
      <w:r>
        <w:t>Instituto Tecnológico de Costa Rica</w:t>
      </w:r>
    </w:p>
    <w:p xmlns:wp14="http://schemas.microsoft.com/office/word/2010/wordml" w:rsidR="00664E77" w:rsidRDefault="000F4E3F" w14:paraId="5DF15F2A" wp14:textId="77777777">
      <w:pPr>
        <w:jc w:val="center"/>
      </w:pPr>
      <w:r>
        <w:t>Escuela de Ingeniería en Diseño Industrial</w:t>
      </w:r>
    </w:p>
    <w:p xmlns:wp14="http://schemas.microsoft.com/office/word/2010/wordml" w:rsidR="00664E77" w:rsidRDefault="00664E77" w14:paraId="5DAB6C7B" wp14:textId="77777777">
      <w:pPr>
        <w:jc w:val="center"/>
        <w:rPr>
          <w:b/>
        </w:rPr>
      </w:pPr>
    </w:p>
    <w:p xmlns:wp14="http://schemas.microsoft.com/office/word/2010/wordml" w:rsidR="00664E77" w:rsidRDefault="000F4E3F" w14:paraId="36F5BB68" wp14:textId="77777777">
      <w:pPr>
        <w:jc w:val="center"/>
        <w:rPr>
          <w:b/>
        </w:rPr>
      </w:pPr>
      <w:r>
        <w:rPr>
          <w:b/>
        </w:rPr>
        <w:t>Diseño de Experiencias de Aprendizaj</w:t>
      </w:r>
      <w:r>
        <w:rPr>
          <w:b/>
        </w:rPr>
        <w:t>e</w:t>
      </w:r>
    </w:p>
    <w:p xmlns:wp14="http://schemas.microsoft.com/office/word/2010/wordml" w:rsidR="00664E77" w:rsidRDefault="000F4E3F" w14:paraId="08695244" wp14:textId="77777777">
      <w:pPr>
        <w:jc w:val="center"/>
        <w:rPr>
          <w:b/>
        </w:rPr>
      </w:pPr>
      <w:r>
        <w:rPr>
          <w:b/>
        </w:rPr>
        <w:t>Avance 02</w:t>
      </w:r>
    </w:p>
    <w:p xmlns:wp14="http://schemas.microsoft.com/office/word/2010/wordml" w:rsidR="00664E77" w:rsidRDefault="00664E77" w14:paraId="02EB378F" wp14:textId="77777777"/>
    <w:p xmlns:wp14="http://schemas.microsoft.com/office/word/2010/wordml" w:rsidR="00664E77" w:rsidRDefault="000F4E3F" w14:paraId="7BE93D67" wp14:textId="77777777">
      <w:pPr>
        <w:jc w:val="center"/>
      </w:pPr>
      <w:r>
        <w:t>Prof. Yoselyn Walsh Zúñiga</w:t>
      </w:r>
    </w:p>
    <w:p xmlns:wp14="http://schemas.microsoft.com/office/word/2010/wordml" w:rsidR="00664E77" w:rsidRDefault="00664E77" w14:paraId="6A05A809" wp14:textId="77777777">
      <w:pPr>
        <w:jc w:val="center"/>
      </w:pPr>
    </w:p>
    <w:p xmlns:wp14="http://schemas.microsoft.com/office/word/2010/wordml" w:rsidR="00664E77" w:rsidRDefault="00664E77" w14:paraId="5A39BBE3" wp14:textId="77777777">
      <w:pPr>
        <w:jc w:val="center"/>
      </w:pPr>
    </w:p>
    <w:p xmlns:wp14="http://schemas.microsoft.com/office/word/2010/wordml" w:rsidR="00664E77" w:rsidRDefault="000F4E3F" w14:paraId="569B6F0B" wp14:textId="77777777">
      <w:pPr>
        <w:jc w:val="center"/>
      </w:pPr>
      <w:r w:rsidRPr="4B52DACD" w:rsidR="000F4E3F">
        <w:rPr>
          <w:b w:val="1"/>
          <w:bCs w:val="1"/>
          <w:lang w:val="es-ES"/>
        </w:rPr>
        <w:t>Grupo Kedulce</w:t>
      </w:r>
      <w:r w:rsidRPr="4B52DACD" w:rsidR="000F4E3F">
        <w:rPr>
          <w:lang w:val="es-ES"/>
        </w:rPr>
        <w:t xml:space="preserve"> </w:t>
      </w:r>
    </w:p>
    <w:p xmlns:wp14="http://schemas.microsoft.com/office/word/2010/wordml" w:rsidR="00664E77" w:rsidRDefault="000F4E3F" w14:paraId="7CCE5301" wp14:textId="77777777">
      <w:pPr>
        <w:spacing w:line="360" w:lineRule="auto"/>
        <w:jc w:val="center"/>
      </w:pPr>
      <w:r>
        <w:t>Valeria Barrantes Ruiz</w:t>
      </w:r>
      <w:r>
        <w:tab/>
      </w:r>
      <w:r>
        <w:t>2018080309</w:t>
      </w:r>
    </w:p>
    <w:p xmlns:wp14="http://schemas.microsoft.com/office/word/2010/wordml" w:rsidR="00664E77" w:rsidRDefault="000F4E3F" w14:paraId="4C15911F" wp14:textId="77777777">
      <w:pPr>
        <w:spacing w:line="360" w:lineRule="auto"/>
        <w:jc w:val="center"/>
      </w:pPr>
      <w:r>
        <w:t>Emilio Mora Quintanilla</w:t>
      </w:r>
      <w:r>
        <w:tab/>
      </w:r>
      <w:r>
        <w:t>2019189815</w:t>
      </w:r>
    </w:p>
    <w:p xmlns:wp14="http://schemas.microsoft.com/office/word/2010/wordml" w:rsidR="00664E77" w:rsidRDefault="00664E77" w14:paraId="41C8F396" wp14:textId="77777777">
      <w:pPr>
        <w:spacing w:line="360" w:lineRule="auto"/>
      </w:pPr>
    </w:p>
    <w:p xmlns:wp14="http://schemas.microsoft.com/office/word/2010/wordml" w:rsidR="00664E77" w:rsidRDefault="00664E77" w14:paraId="72A3D3EC" wp14:textId="77777777">
      <w:pPr>
        <w:spacing w:line="360" w:lineRule="auto"/>
        <w:jc w:val="center"/>
      </w:pPr>
    </w:p>
    <w:p xmlns:wp14="http://schemas.microsoft.com/office/word/2010/wordml" w:rsidR="00664E77" w:rsidRDefault="00664E77" w14:paraId="0D0B940D" wp14:textId="77777777">
      <w:pPr>
        <w:spacing w:line="360" w:lineRule="auto"/>
        <w:jc w:val="center"/>
      </w:pPr>
    </w:p>
    <w:p xmlns:wp14="http://schemas.microsoft.com/office/word/2010/wordml" w:rsidR="00664E77" w:rsidRDefault="00664E77" w14:paraId="0E27B00A" wp14:textId="77777777">
      <w:pPr>
        <w:spacing w:line="360" w:lineRule="auto"/>
      </w:pPr>
    </w:p>
    <w:p xmlns:wp14="http://schemas.microsoft.com/office/word/2010/wordml" w:rsidR="00664E77" w:rsidRDefault="000F4E3F" w14:paraId="157B210C" wp14:textId="77777777">
      <w:pPr>
        <w:spacing w:line="360" w:lineRule="auto"/>
        <w:jc w:val="center"/>
      </w:pPr>
      <w:r w:rsidRPr="4B52DACD" w:rsidR="000F4E3F">
        <w:rPr>
          <w:lang w:val="es-ES"/>
        </w:rPr>
        <w:t>31 de Mayo, 2023</w:t>
      </w:r>
    </w:p>
    <w:p xmlns:wp14="http://schemas.microsoft.com/office/word/2010/wordml" w:rsidR="00664E77" w:rsidRDefault="00664E77" w14:paraId="60061E4C" wp14:textId="77777777"/>
    <w:p xmlns:wp14="http://schemas.microsoft.com/office/word/2010/wordml" w:rsidR="00664E77" w:rsidRDefault="000F4E3F" w14:paraId="6EC93065" wp14:textId="77777777">
      <w:pPr>
        <w:pStyle w:val="Ttulo3"/>
        <w:keepNext w:val="0"/>
        <w:keepLines w:val="0"/>
        <w:spacing w:before="0" w:line="384" w:lineRule="auto"/>
        <w:rPr>
          <w:b/>
          <w:color w:val="0D0D0D"/>
          <w:sz w:val="33"/>
          <w:szCs w:val="33"/>
        </w:rPr>
      </w:pPr>
      <w:bookmarkStart w:name="_qn2f7lqukti0" w:colFirst="0" w:colLast="0" w:id="0"/>
      <w:bookmarkEnd w:id="0"/>
      <w:r>
        <w:rPr>
          <w:b/>
          <w:color w:val="0D0D0D"/>
          <w:sz w:val="33"/>
          <w:szCs w:val="33"/>
        </w:rPr>
        <w:t>Índice</w:t>
      </w:r>
    </w:p>
    <w:sdt>
      <w:sdtPr>
        <w:id w:val="-2085909964"/>
        <w:docPartObj>
          <w:docPartGallery w:val="Table of Contents"/>
          <w:docPartUnique/>
        </w:docPartObj>
      </w:sdtPr>
      <w:sdtEndPr/>
      <w:sdtContent>
        <w:p xmlns:wp14="http://schemas.microsoft.com/office/word/2010/wordml" w:rsidR="00664E77" w:rsidRDefault="000F4E3F" w14:paraId="23051ADF" wp14:textId="77777777">
          <w:pPr>
            <w:widowControl w:val="0"/>
            <w:tabs>
              <w:tab w:val="right" w:pos="12000"/>
            </w:tabs>
            <w:spacing w:before="60" w:after="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qn2f7lqukti0">
            <w:r>
              <w:rPr>
                <w:b/>
                <w:color w:val="000000"/>
              </w:rPr>
              <w:t>Índice</w:t>
            </w:r>
            <w:r>
              <w:rPr>
                <w:b/>
                <w:color w:val="000000"/>
              </w:rPr>
              <w:tab/>
            </w:r>
            <w:r>
              <w:rPr>
                <w:b/>
                <w:color w:val="000000"/>
              </w:rPr>
              <w:t>2</w:t>
            </w:r>
          </w:hyperlink>
        </w:p>
        <w:p xmlns:wp14="http://schemas.microsoft.com/office/word/2010/wordml" w:rsidR="00664E77" w:rsidRDefault="000F4E3F" w14:paraId="3FC66D75" wp14:textId="77777777">
          <w:pPr>
            <w:widowControl w:val="0"/>
            <w:tabs>
              <w:tab w:val="right" w:pos="12000"/>
            </w:tabs>
            <w:spacing w:before="60" w:after="0" w:line="240" w:lineRule="auto"/>
            <w:rPr>
              <w:b/>
              <w:color w:val="000000"/>
              <w:sz w:val="22"/>
              <w:szCs w:val="22"/>
            </w:rPr>
          </w:pPr>
          <w:hyperlink w:anchor="_fup8gl1vyptq">
            <w:r>
              <w:rPr>
                <w:b/>
                <w:color w:val="000000"/>
              </w:rPr>
              <w:t>Sección 1: Introducción</w:t>
            </w:r>
            <w:r>
              <w:rPr>
                <w:b/>
                <w:color w:val="000000"/>
              </w:rPr>
              <w:tab/>
            </w:r>
            <w:r>
              <w:rPr>
                <w:b/>
                <w:color w:val="000000"/>
              </w:rPr>
              <w:t>3</w:t>
            </w:r>
          </w:hyperlink>
        </w:p>
        <w:p xmlns:wp14="http://schemas.microsoft.com/office/word/2010/wordml" w:rsidR="00664E77" w:rsidRDefault="000F4E3F" w14:paraId="382FBCAB" wp14:textId="77777777">
          <w:pPr>
            <w:widowControl w:val="0"/>
            <w:tabs>
              <w:tab w:val="right" w:pos="12000"/>
            </w:tabs>
            <w:spacing w:before="60" w:after="0" w:line="240" w:lineRule="auto"/>
            <w:ind w:left="360"/>
            <w:rPr>
              <w:color w:val="000000"/>
            </w:rPr>
          </w:pPr>
          <w:hyperlink w:anchor="_pnncod6wwruq">
            <w:r>
              <w:rPr>
                <w:color w:val="000000"/>
              </w:rPr>
              <w:t>1.1 El tema</w:t>
            </w:r>
            <w:r>
              <w:rPr>
                <w:color w:val="000000"/>
              </w:rPr>
              <w:tab/>
            </w:r>
            <w:r>
              <w:rPr>
                <w:color w:val="000000"/>
              </w:rPr>
              <w:t>4</w:t>
            </w:r>
          </w:hyperlink>
        </w:p>
        <w:p xmlns:wp14="http://schemas.microsoft.com/office/word/2010/wordml" w:rsidR="00664E77" w:rsidRDefault="000F4E3F" w14:paraId="589771B1" wp14:textId="77777777">
          <w:pPr>
            <w:widowControl w:val="0"/>
            <w:tabs>
              <w:tab w:val="right" w:pos="12000"/>
            </w:tabs>
            <w:spacing w:before="60" w:after="0" w:line="240" w:lineRule="auto"/>
            <w:ind w:left="360"/>
            <w:rPr>
              <w:color w:val="000000"/>
            </w:rPr>
          </w:pPr>
          <w:hyperlink w:anchor="_nrj48la3lzrv">
            <w:r>
              <w:rPr>
                <w:color w:val="000000"/>
              </w:rPr>
              <w:t>1.2 Teorías de aprendizaje</w:t>
            </w:r>
          </w:hyperlink>
          <w:hyperlink w:anchor="_nrj48la3lzrv">
            <w:r>
              <w:rPr>
                <w:color w:val="000000"/>
                <w:sz w:val="22"/>
                <w:szCs w:val="22"/>
              </w:rPr>
              <w:tab/>
            </w:r>
          </w:hyperlink>
          <w:r>
            <w:fldChar w:fldCharType="begin"/>
          </w:r>
          <w:r>
            <w:instrText xml:space="preserve"> PAGEREF _nrj48la3lzrv \h </w:instrText>
          </w:r>
          <w:r>
            <w:fldChar w:fldCharType="separate"/>
          </w:r>
          <w:r>
            <w:rPr>
              <w:color w:val="000000"/>
            </w:rPr>
            <w:t>4</w:t>
          </w:r>
          <w:r>
            <w:fldChar w:fldCharType="end"/>
          </w:r>
        </w:p>
        <w:p xmlns:wp14="http://schemas.microsoft.com/office/word/2010/wordml" w:rsidR="00664E77" w:rsidRDefault="000F4E3F" w14:paraId="5B223747" wp14:textId="77777777">
          <w:pPr>
            <w:widowControl w:val="0"/>
            <w:tabs>
              <w:tab w:val="right" w:pos="12000"/>
            </w:tabs>
            <w:spacing w:before="60" w:after="0" w:line="240" w:lineRule="auto"/>
            <w:rPr>
              <w:b/>
              <w:color w:val="000000"/>
              <w:sz w:val="22"/>
              <w:szCs w:val="22"/>
            </w:rPr>
          </w:pPr>
          <w:hyperlink w:anchor="_ogl6yjxnjj47">
            <w:r>
              <w:rPr>
                <w:b/>
                <w:color w:val="000000"/>
              </w:rPr>
              <w:t>Sección 2: La Experiencia de Aprendizaje</w:t>
            </w:r>
            <w:r>
              <w:rPr>
                <w:b/>
                <w:color w:val="000000"/>
              </w:rPr>
              <w:tab/>
            </w:r>
            <w:r>
              <w:rPr>
                <w:b/>
                <w:color w:val="000000"/>
              </w:rPr>
              <w:t>5</w:t>
            </w:r>
          </w:hyperlink>
        </w:p>
        <w:p xmlns:wp14="http://schemas.microsoft.com/office/word/2010/wordml" w:rsidR="00664E77" w:rsidRDefault="000F4E3F" w14:paraId="5C31DC0A" wp14:textId="77777777">
          <w:pPr>
            <w:widowControl w:val="0"/>
            <w:tabs>
              <w:tab w:val="right" w:pos="12000"/>
            </w:tabs>
            <w:spacing w:before="60" w:after="0" w:line="240" w:lineRule="auto"/>
            <w:ind w:left="360"/>
            <w:rPr>
              <w:color w:val="000000"/>
              <w:sz w:val="22"/>
              <w:szCs w:val="22"/>
            </w:rPr>
          </w:pPr>
          <w:hyperlink w:anchor="_jx525556f63p">
            <w:r>
              <w:rPr>
                <w:color w:val="000000"/>
              </w:rPr>
              <w:t>2.1 Estudiantes</w:t>
            </w:r>
            <w:r>
              <w:rPr>
                <w:color w:val="000000"/>
              </w:rPr>
              <w:tab/>
            </w:r>
            <w:r>
              <w:rPr>
                <w:color w:val="000000"/>
              </w:rPr>
              <w:t>5</w:t>
            </w:r>
          </w:hyperlink>
        </w:p>
        <w:p xmlns:wp14="http://schemas.microsoft.com/office/word/2010/wordml" w:rsidR="00664E77" w:rsidRDefault="000F4E3F" w14:paraId="7A9631DA" wp14:textId="77777777">
          <w:pPr>
            <w:widowControl w:val="0"/>
            <w:tabs>
              <w:tab w:val="right" w:pos="12000"/>
            </w:tabs>
            <w:spacing w:before="60" w:after="0" w:line="240" w:lineRule="auto"/>
            <w:ind w:left="360"/>
            <w:rPr>
              <w:color w:val="000000"/>
              <w:sz w:val="22"/>
              <w:szCs w:val="22"/>
            </w:rPr>
          </w:pPr>
          <w:hyperlink w:anchor="_646eqn4jn7f5">
            <w:r>
              <w:rPr>
                <w:color w:val="000000"/>
              </w:rPr>
              <w:t>2.2 Contexto de aprendizaje</w:t>
            </w:r>
            <w:r>
              <w:rPr>
                <w:color w:val="000000"/>
              </w:rPr>
              <w:tab/>
            </w:r>
            <w:r>
              <w:rPr>
                <w:color w:val="000000"/>
              </w:rPr>
              <w:t>5</w:t>
            </w:r>
          </w:hyperlink>
        </w:p>
        <w:p xmlns:wp14="http://schemas.microsoft.com/office/word/2010/wordml" w:rsidR="00664E77" w:rsidRDefault="000F4E3F" w14:paraId="2A9E701D" wp14:textId="77777777">
          <w:pPr>
            <w:widowControl w:val="0"/>
            <w:tabs>
              <w:tab w:val="right" w:pos="12000"/>
            </w:tabs>
            <w:spacing w:before="60" w:after="0" w:line="240" w:lineRule="auto"/>
            <w:ind w:left="360"/>
            <w:rPr>
              <w:color w:val="000000"/>
              <w:sz w:val="22"/>
              <w:szCs w:val="22"/>
            </w:rPr>
          </w:pPr>
          <w:hyperlink w:anchor="_kj84gjtc3h8v">
            <w:r>
              <w:rPr>
                <w:color w:val="000000"/>
              </w:rPr>
              <w:t>2.3 Materiales de aprendizaje</w:t>
            </w:r>
            <w:r>
              <w:rPr>
                <w:color w:val="000000"/>
              </w:rPr>
              <w:tab/>
            </w:r>
            <w:r>
              <w:rPr>
                <w:color w:val="000000"/>
              </w:rPr>
              <w:t>6</w:t>
            </w:r>
          </w:hyperlink>
          <w:r>
            <w:fldChar w:fldCharType="end"/>
          </w:r>
        </w:p>
      </w:sdtContent>
    </w:sdt>
    <w:p xmlns:wp14="http://schemas.microsoft.com/office/word/2010/wordml" w:rsidR="00664E77" w:rsidRDefault="000F4E3F" w14:paraId="44EAFD9C" wp14:textId="77777777">
      <w:pPr>
        <w:pStyle w:val="Ttulo3"/>
        <w:keepNext w:val="0"/>
        <w:keepLines w:val="0"/>
        <w:spacing w:before="0" w:line="384" w:lineRule="auto"/>
        <w:rPr>
          <w:b/>
          <w:color w:val="0D0D0D"/>
          <w:sz w:val="33"/>
          <w:szCs w:val="33"/>
        </w:rPr>
      </w:pPr>
      <w:bookmarkStart w:name="_rxevf6kkcw2k" w:colFirst="0" w:colLast="0" w:id="1"/>
      <w:bookmarkEnd w:id="1"/>
      <w:r>
        <w:br w:type="page"/>
      </w:r>
    </w:p>
    <w:p xmlns:wp14="http://schemas.microsoft.com/office/word/2010/wordml" w:rsidR="00664E77" w:rsidRDefault="000F4E3F" w14:paraId="51BB9CFE" wp14:textId="77777777">
      <w:pPr>
        <w:pStyle w:val="Ttulo3"/>
        <w:keepNext w:val="0"/>
        <w:keepLines w:val="0"/>
        <w:spacing w:before="0" w:line="384" w:lineRule="auto"/>
        <w:rPr>
          <w:b/>
          <w:color w:val="0D0D0D"/>
          <w:sz w:val="33"/>
          <w:szCs w:val="33"/>
        </w:rPr>
      </w:pPr>
      <w:bookmarkStart w:name="_fup8gl1vyptq" w:colFirst="0" w:colLast="0" w:id="2"/>
      <w:bookmarkEnd w:id="2"/>
      <w:r>
        <w:rPr>
          <w:b/>
          <w:color w:val="0D0D0D"/>
          <w:sz w:val="33"/>
          <w:szCs w:val="33"/>
        </w:rPr>
        <w:t>Sección 1: Introducción</w:t>
      </w:r>
    </w:p>
    <w:p xmlns:wp14="http://schemas.microsoft.com/office/word/2010/wordml" w:rsidR="00664E77" w:rsidRDefault="000F4E3F" w14:paraId="050A98F4" wp14:textId="7E804099">
      <w:r w:rsidRPr="54252969" w:rsidR="000F4E3F">
        <w:rPr>
          <w:lang w:val="es-ES"/>
        </w:rPr>
        <w:t xml:space="preserve">En el ámbito del diseño de experiencias de aprendizaje, la realidad virtual (VR) ha emergido como una herramienta poderosa para la enseñanza y la adquisición de destrezas motoras. </w:t>
      </w:r>
      <w:r w:rsidRPr="54252969" w:rsidR="000F4E3F">
        <w:rPr>
          <w:lang w:val="es-ES"/>
        </w:rPr>
        <w:t>La experiencia inmersiva que ofrece la VR permite a los usuarios sumergirse en entornos simulados</w:t>
      </w:r>
      <w:r w:rsidRPr="54252969" w:rsidR="13FDD52B">
        <w:rPr>
          <w:lang w:val="es-ES"/>
        </w:rPr>
        <w:t>.</w:t>
      </w:r>
      <w:r w:rsidRPr="54252969" w:rsidR="000F4E3F">
        <w:rPr>
          <w:lang w:val="es-ES"/>
        </w:rPr>
        <w:t xml:space="preserve"> Este artículo presenta el diseño de una experiencia de aprendizaje en VR centrada en </w:t>
      </w:r>
      <w:r w:rsidRPr="54252969" w:rsidR="000F4E3F">
        <w:rPr>
          <w:lang w:val="es-ES"/>
        </w:rPr>
        <w:t>que cocineros principiantes aprendan a preparar una quesadilla.</w:t>
      </w:r>
    </w:p>
    <w:p xmlns:wp14="http://schemas.microsoft.com/office/word/2010/wordml" w:rsidR="00664E77" w:rsidRDefault="000F4E3F" w14:paraId="2AC6F764" wp14:textId="13337AF0">
      <w:r w:rsidRPr="54252969" w:rsidR="000F4E3F">
        <w:rPr>
          <w:lang w:val="es-ES"/>
        </w:rPr>
        <w:t xml:space="preserve">La realidad virtual ha emergido como una herramienta innovadora en diversos campos, incluida la industria alimentaria, donde se utiliza para mejorar la eficiencia, la seguridad y la calidad en los procesos de producción. </w:t>
      </w:r>
      <w:r w:rsidRPr="54252969" w:rsidR="364D83A9">
        <w:rPr>
          <w:lang w:val="es-ES"/>
        </w:rPr>
        <w:t>El uso de VR en la manufactura de comida ha sido creciente por su capacidad para ofrecer experiencias inmersivas y educativas.</w:t>
      </w:r>
      <w:r w:rsidRPr="54252969" w:rsidR="000F4E3F">
        <w:rPr>
          <w:lang w:val="es-ES"/>
        </w:rPr>
        <w:t xml:space="preserve"> Empresas como McDonald 's han implementado programas de entrenamiento en VR para empleados, simulando situaciones reales de pr</w:t>
      </w:r>
      <w:r w:rsidRPr="54252969" w:rsidR="000F4E3F">
        <w:rPr>
          <w:lang w:val="es-ES"/>
        </w:rPr>
        <w:t>eparación de alimentos y prácticas de higiene. Estas experiencias permiten a los trabajadores familiarizarse con los procedimientos sin arriesgar la calidad o la seguridad.</w:t>
      </w:r>
    </w:p>
    <w:p xmlns:wp14="http://schemas.microsoft.com/office/word/2010/wordml" w:rsidR="00664E77" w:rsidP="54252969" w:rsidRDefault="000F4E3F" w14:paraId="67422635" wp14:textId="2A4C5A6A">
      <w:pPr>
        <w:rPr>
          <w:lang w:val="es-ES"/>
        </w:rPr>
      </w:pPr>
      <w:r w:rsidRPr="54252969" w:rsidR="000F4E3F">
        <w:rPr>
          <w:lang w:val="es-ES"/>
        </w:rPr>
        <w:t xml:space="preserve">[ Fundamento teórico sobre el valor que aporta el VR al aprendizaje, </w:t>
      </w:r>
      <w:r w:rsidRPr="54252969" w:rsidR="000F4E3F">
        <w:rPr>
          <w:lang w:val="es-ES"/>
        </w:rPr>
        <w:t>embodied</w:t>
      </w:r>
      <w:r w:rsidRPr="54252969" w:rsidR="000F4E3F">
        <w:rPr>
          <w:lang w:val="es-ES"/>
        </w:rPr>
        <w:t xml:space="preserve"> </w:t>
      </w:r>
      <w:r w:rsidRPr="54252969" w:rsidR="000F4E3F">
        <w:rPr>
          <w:lang w:val="es-ES"/>
        </w:rPr>
        <w:t>learning</w:t>
      </w:r>
      <w:r w:rsidRPr="54252969" w:rsidR="000F4E3F">
        <w:rPr>
          <w:lang w:val="es-ES"/>
        </w:rPr>
        <w:t xml:space="preserve">, active </w:t>
      </w:r>
      <w:r w:rsidRPr="54252969" w:rsidR="000F4E3F">
        <w:rPr>
          <w:lang w:val="es-ES"/>
        </w:rPr>
        <w:t>learning</w:t>
      </w:r>
      <w:r w:rsidRPr="54252969" w:rsidR="000F4E3F">
        <w:rPr>
          <w:lang w:val="es-ES"/>
        </w:rPr>
        <w:t xml:space="preserve">, </w:t>
      </w:r>
      <w:r w:rsidRPr="54252969" w:rsidR="5ECB7DEC">
        <w:rPr>
          <w:lang w:val="es-ES"/>
        </w:rPr>
        <w:t>etc.]</w:t>
      </w:r>
    </w:p>
    <w:p xmlns:wp14="http://schemas.microsoft.com/office/word/2010/wordml" w:rsidR="00664E77" w:rsidP="26ABADF3" w:rsidRDefault="000F4E3F" w14:paraId="67C94760" wp14:textId="2B52A012">
      <w:pPr>
        <w:rPr>
          <w:lang w:val="es-ES"/>
        </w:rPr>
      </w:pPr>
      <w:r w:rsidRPr="54252969" w:rsidR="000F4E3F">
        <w:rPr>
          <w:lang w:val="es-ES"/>
        </w:rPr>
        <w:t>El proce</w:t>
      </w:r>
      <w:r w:rsidRPr="54252969" w:rsidR="000F4E3F">
        <w:rPr>
          <w:lang w:val="es-ES"/>
        </w:rPr>
        <w:t xml:space="preserve">so mediante el cual una persona aprende a cocinar suele darse en el ámbito familiar, pero múltiples factores sociales pueden prevenir que este aprendizaje sea transmitido. Los roles de género, tener padres ausentes o inestabilidad económica son solo algunos de los factores que pueden desembocar en que una persona llegue a la adultez </w:t>
      </w:r>
      <w:r w:rsidRPr="54252969" w:rsidR="000F4E3F">
        <w:rPr>
          <w:lang w:val="es-ES"/>
        </w:rPr>
        <w:t>jóven</w:t>
      </w:r>
      <w:r w:rsidRPr="54252969" w:rsidR="000F4E3F">
        <w:rPr>
          <w:lang w:val="es-ES"/>
        </w:rPr>
        <w:t xml:space="preserve"> sin haber aprendido a cocinar. </w:t>
      </w:r>
      <w:r w:rsidRPr="54252969" w:rsidR="000F4E3F">
        <w:rPr>
          <w:lang w:val="es-ES"/>
        </w:rPr>
        <w:t>Muchos jóvenes se enfrentan a esta situación por primera vez en edad universitaria.</w:t>
      </w:r>
    </w:p>
    <w:p xmlns:wp14="http://schemas.microsoft.com/office/word/2010/wordml" w:rsidR="00664E77" w:rsidRDefault="000F4E3F" w14:paraId="28913E0F" wp14:textId="38B66F7D">
      <w:r w:rsidRPr="54252969" w:rsidR="000F4E3F">
        <w:rPr>
          <w:lang w:val="es-ES"/>
        </w:rPr>
        <w:t xml:space="preserve">Existen varias alternativas para mejorar la habilidad de cocina. El ejemplo más tradicional son las clases de cocina, que proveen una experiencia activa y educativa, pero requieren de una inversión significativa. Otro método tradicional son los libros de receta o las recetas escritas, los cuales requieren de poca o nula </w:t>
      </w:r>
      <w:r w:rsidRPr="54252969" w:rsidR="7F5A8253">
        <w:rPr>
          <w:lang w:val="es-ES"/>
        </w:rPr>
        <w:t>inversión,</w:t>
      </w:r>
      <w:r w:rsidRPr="54252969" w:rsidR="000F4E3F">
        <w:rPr>
          <w:lang w:val="es-ES"/>
        </w:rPr>
        <w:t xml:space="preserve"> pero contienen terminología técnica desconocida por lo que pueden ser abrumadoras y difíciles de seguir para un cocinero novato. Observar videos y programas de cocina es una altern</w:t>
      </w:r>
      <w:r w:rsidRPr="54252969" w:rsidR="000F4E3F">
        <w:rPr>
          <w:lang w:val="es-ES"/>
        </w:rPr>
        <w:t>ativa más moderna que no acarrea costo alguno, pero la experiencia que proveen es pasiva, limitando el aprendizaje del usuario. La experiencia VR busca ser una alternativa accesible para proveer una lección de cocina activa y educativa a cocineros novatos.</w:t>
      </w:r>
    </w:p>
    <w:p xmlns:wp14="http://schemas.microsoft.com/office/word/2010/wordml" w:rsidR="00664E77" w:rsidRDefault="000F4E3F" w14:paraId="7B23B6B7" wp14:textId="1F86C656">
      <w:r w:rsidRPr="54252969" w:rsidR="000F4E3F">
        <w:rPr>
          <w:lang w:val="es-ES"/>
        </w:rPr>
        <w:t xml:space="preserve">La experiencia tiene 2 principales objetivos de aprendizaje. El primero, enseñarle al estudiante una receta </w:t>
      </w:r>
      <w:r w:rsidRPr="54252969" w:rsidR="000F4E3F">
        <w:rPr>
          <w:lang w:val="es-ES"/>
        </w:rPr>
        <w:t xml:space="preserve">de </w:t>
      </w:r>
      <w:r w:rsidRPr="54252969" w:rsidR="2CEBB217">
        <w:rPr>
          <w:lang w:val="es-ES"/>
        </w:rPr>
        <w:t xml:space="preserve">una </w:t>
      </w:r>
      <w:r w:rsidRPr="54252969" w:rsidR="000F4E3F">
        <w:rPr>
          <w:lang w:val="es-ES"/>
        </w:rPr>
        <w:t>quesadilla</w:t>
      </w:r>
      <w:r w:rsidRPr="54252969" w:rsidR="361F8D1F">
        <w:rPr>
          <w:lang w:val="es-ES"/>
        </w:rPr>
        <w:t xml:space="preserve"> </w:t>
      </w:r>
      <w:r w:rsidRPr="54252969" w:rsidR="361F8D1F">
        <w:rPr>
          <w:lang w:val="es-ES"/>
        </w:rPr>
        <w:t>simple</w:t>
      </w:r>
      <w:r w:rsidRPr="54252969" w:rsidR="000F4E3F">
        <w:rPr>
          <w:lang w:val="es-ES"/>
        </w:rPr>
        <w:t>, incluyendo los ingredientes y el orden de los pasos. El segundo, desarrollar en los estudiantes una conexión conceptual entre la intensidad del fuego y el resultado de su comida.</w:t>
      </w:r>
    </w:p>
    <w:p xmlns:wp14="http://schemas.microsoft.com/office/word/2010/wordml" w:rsidR="00664E77" w:rsidRDefault="000F4E3F" w14:paraId="6F189228" wp14:textId="77777777">
      <w:pPr>
        <w:pStyle w:val="Ttulo4"/>
      </w:pPr>
      <w:bookmarkStart w:name="_pnncod6wwruq" w:colFirst="0" w:colLast="0" w:id="3"/>
      <w:bookmarkEnd w:id="3"/>
      <w:r>
        <w:t>1.1 El tema</w:t>
      </w:r>
    </w:p>
    <w:p xmlns:wp14="http://schemas.microsoft.com/office/word/2010/wordml" w:rsidR="00664E77" w:rsidRDefault="000F4E3F" w14:paraId="337B6DDE" wp14:textId="77777777">
      <w:r>
        <w:t>El tema que abordó la experiencia de aprendizaje fue la preparación de una quesadilla de frijol, carne y queso. El proceso se centró en 2 variables:</w:t>
      </w:r>
    </w:p>
    <w:tbl>
      <w:tblPr>
        <w:tblStyle w:val="a"/>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770"/>
        <w:gridCol w:w="3270"/>
        <w:gridCol w:w="3960"/>
      </w:tblGrid>
      <w:tr xmlns:wp14="http://schemas.microsoft.com/office/word/2010/wordml" w:rsidR="00664E77" w14:paraId="5262E397" wp14:textId="77777777">
        <w:tc>
          <w:tcPr>
            <w:tcW w:w="177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642019BE" wp14:textId="77777777">
            <w:pPr>
              <w:widowControl w:val="0"/>
              <w:pBdr>
                <w:top w:val="nil"/>
                <w:left w:val="nil"/>
                <w:bottom w:val="nil"/>
                <w:right w:val="nil"/>
                <w:between w:val="nil"/>
              </w:pBdr>
              <w:spacing w:after="0" w:line="240" w:lineRule="auto"/>
              <w:rPr>
                <w:b/>
              </w:rPr>
            </w:pPr>
            <w:r>
              <w:rPr>
                <w:b/>
              </w:rPr>
              <w:t>Variable</w:t>
            </w:r>
          </w:p>
        </w:tc>
        <w:tc>
          <w:tcPr>
            <w:tcW w:w="327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B5B6D96" wp14:textId="77777777">
            <w:pPr>
              <w:widowControl w:val="0"/>
              <w:pBdr>
                <w:top w:val="nil"/>
                <w:left w:val="nil"/>
                <w:bottom w:val="nil"/>
                <w:right w:val="nil"/>
                <w:between w:val="nil"/>
              </w:pBdr>
              <w:spacing w:after="0" w:line="240" w:lineRule="auto"/>
              <w:rPr>
                <w:b/>
              </w:rPr>
            </w:pPr>
            <w:r>
              <w:rPr>
                <w:b/>
              </w:rPr>
              <w:t>Definición</w:t>
            </w:r>
          </w:p>
        </w:tc>
        <w:tc>
          <w:tcPr>
            <w:tcW w:w="396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1A0D6CB" wp14:textId="77777777">
            <w:pPr>
              <w:widowControl w:val="0"/>
              <w:pBdr>
                <w:top w:val="nil"/>
                <w:left w:val="nil"/>
                <w:bottom w:val="nil"/>
                <w:right w:val="nil"/>
                <w:between w:val="nil"/>
              </w:pBdr>
              <w:spacing w:after="0" w:line="240" w:lineRule="auto"/>
              <w:rPr>
                <w:b/>
              </w:rPr>
            </w:pPr>
            <w:r>
              <w:rPr>
                <w:b/>
              </w:rPr>
              <w:t>Relación con otras variables</w:t>
            </w:r>
          </w:p>
        </w:tc>
      </w:tr>
      <w:tr xmlns:wp14="http://schemas.microsoft.com/office/word/2010/wordml" w:rsidR="00664E77" w14:paraId="73032B5D" wp14:textId="77777777">
        <w:tc>
          <w:tcPr>
            <w:tcW w:w="177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70D01606" wp14:textId="77777777">
            <w:pPr>
              <w:widowControl w:val="0"/>
              <w:pBdr>
                <w:top w:val="nil"/>
                <w:left w:val="nil"/>
                <w:bottom w:val="nil"/>
                <w:right w:val="nil"/>
                <w:between w:val="nil"/>
              </w:pBdr>
              <w:spacing w:after="0" w:line="240" w:lineRule="auto"/>
            </w:pPr>
            <w:r>
              <w:t>Receta</w:t>
            </w:r>
          </w:p>
        </w:tc>
        <w:tc>
          <w:tcPr>
            <w:tcW w:w="327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191F6DFF" wp14:textId="77777777">
            <w:pPr>
              <w:spacing w:line="360" w:lineRule="auto"/>
            </w:pPr>
            <w:r>
              <w:t>Implica los ingredientes que se utilizan, la cantidad y el orden en el que se ponen.</w:t>
            </w:r>
          </w:p>
        </w:tc>
        <w:tc>
          <w:tcPr>
            <w:tcW w:w="396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1A61265F" wp14:textId="77777777">
            <w:pPr>
              <w:spacing w:line="360" w:lineRule="auto"/>
            </w:pPr>
            <w:r>
              <w:t xml:space="preserve">Los ingredientes influyen en el tiempo de cocción ya que tienen que calentarse totalmente. Entre menos ingredientes, menos tiempo tardará en calentarse y viceversa. </w:t>
            </w:r>
          </w:p>
        </w:tc>
      </w:tr>
      <w:tr xmlns:wp14="http://schemas.microsoft.com/office/word/2010/wordml" w:rsidR="00664E77" w14:paraId="70154952" wp14:textId="77777777">
        <w:trPr>
          <w:trHeight w:val="2189"/>
        </w:trPr>
        <w:tc>
          <w:tcPr>
            <w:tcW w:w="177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29CE0F75" wp14:textId="77777777">
            <w:pPr>
              <w:widowControl w:val="0"/>
              <w:pBdr>
                <w:top w:val="nil"/>
                <w:left w:val="nil"/>
                <w:bottom w:val="nil"/>
                <w:right w:val="nil"/>
                <w:between w:val="nil"/>
              </w:pBdr>
              <w:spacing w:after="0" w:line="240" w:lineRule="auto"/>
            </w:pPr>
            <w:r>
              <w:t>Intensidad del fuego</w:t>
            </w:r>
          </w:p>
        </w:tc>
        <w:tc>
          <w:tcPr>
            <w:tcW w:w="327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02026C7B" wp14:textId="77777777">
            <w:pPr>
              <w:spacing w:line="360" w:lineRule="auto"/>
            </w:pPr>
            <w:r>
              <w:t>Se refiere al nivel de calor que se le aplica a la sartén.</w:t>
            </w:r>
          </w:p>
        </w:tc>
        <w:tc>
          <w:tcPr>
            <w:tcW w:w="396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711EDF77" wp14:textId="77777777">
            <w:pPr>
              <w:spacing w:line="360" w:lineRule="auto"/>
            </w:pPr>
            <w:r>
              <w:t>Si es muy alto, la tortilla se va a quemar antes de que se hayan calentado los ingredientes. Si es muy bajo, el tiempo de cocción será mayor.</w:t>
            </w:r>
          </w:p>
        </w:tc>
      </w:tr>
    </w:tbl>
    <w:p xmlns:wp14="http://schemas.microsoft.com/office/word/2010/wordml" w:rsidR="00664E77" w:rsidRDefault="00664E77" w14:paraId="4B94D5A5" wp14:textId="77777777"/>
    <w:p xmlns:wp14="http://schemas.microsoft.com/office/word/2010/wordml" w:rsidR="00664E77" w:rsidP="408FC9F9" w:rsidRDefault="000F4E3F" w14:paraId="01EB5547" wp14:textId="145B015D">
      <w:pPr>
        <w:pStyle w:val="Ttulo4"/>
        <w:suppressLineNumbers w:val="0"/>
        <w:spacing w:beforeAutospacing="off" w:afterAutospacing="off" w:lineRule="auto"/>
        <w:ind w:left="0"/>
        <w:jc w:val="left"/>
        <w:rPr>
          <w:lang w:val="es-ES"/>
        </w:rPr>
      </w:pPr>
      <w:bookmarkStart w:name="_nrj48la3lzrv" w:id="4"/>
      <w:bookmarkEnd w:id="4"/>
      <w:r w:rsidRPr="54252969" w:rsidR="000F4E3F">
        <w:rPr>
          <w:lang w:val="es-ES"/>
        </w:rPr>
        <w:t xml:space="preserve">1.2 </w:t>
      </w:r>
      <w:r w:rsidRPr="54252969" w:rsidR="18BC2104">
        <w:rPr>
          <w:lang w:val="es-ES"/>
        </w:rPr>
        <w:t>Bases teóricas</w:t>
      </w:r>
    </w:p>
    <w:p xmlns:wp14="http://schemas.microsoft.com/office/word/2010/wordml" w:rsidR="00664E77" w:rsidP="54252969" w:rsidRDefault="000F4E3F" w14:paraId="642E35B7" wp14:textId="442192A7">
      <w:pPr>
        <w:pStyle w:val="Normal"/>
        <w:rPr>
          <w:lang w:val="es-ES"/>
        </w:rPr>
      </w:pPr>
      <w:r w:rsidRPr="54252969" w:rsidR="2B4D3A3C">
        <w:rPr>
          <w:lang w:val="es-ES"/>
        </w:rPr>
        <w:t xml:space="preserve"> </w:t>
      </w:r>
      <w:ins w:author="BARRANTES RUIZ VALERIA MARIA" w:date="2024-05-01T19:18:14.045Z" w:id="1872948046">
        <w:r w:rsidRPr="54252969" w:rsidR="2B4D3A3C">
          <w:rPr>
            <w:lang w:val="es-ES"/>
          </w:rPr>
          <w:t>Pendient</w:t>
        </w:r>
        <w:r w:rsidRPr="54252969" w:rsidR="2B4D3A3C">
          <w:rPr>
            <w:lang w:val="es-ES"/>
          </w:rPr>
          <w:t>e</w:t>
        </w:r>
      </w:ins>
    </w:p>
    <w:p xmlns:wp14="http://schemas.microsoft.com/office/word/2010/wordml" w:rsidR="00664E77" w:rsidP="54252969" w:rsidRDefault="000F4E3F" w14:paraId="65562C9C" wp14:textId="61A666FE">
      <w:pPr>
        <w:pStyle w:val="Normal"/>
        <w:rPr>
          <w:lang w:val="es-ES"/>
        </w:rPr>
      </w:pPr>
      <w:r w:rsidRPr="54252969" w:rsidR="2B4D3A3C">
        <w:rPr>
          <w:lang w:val="es-ES"/>
        </w:rPr>
        <w:t xml:space="preserve">Para el diseño del objeto de aprendizaje se siguió un enfoque que recolectó insumos de diversas metodologías de diseño tales como </w:t>
      </w:r>
      <w:r w:rsidRPr="54252969" w:rsidR="2B4D3A3C">
        <w:rPr>
          <w:lang w:val="es-ES"/>
        </w:rPr>
        <w:t>Design</w:t>
      </w:r>
      <w:r w:rsidRPr="54252969" w:rsidR="2B4D3A3C">
        <w:rPr>
          <w:lang w:val="es-ES"/>
        </w:rPr>
        <w:t xml:space="preserve"> </w:t>
      </w:r>
      <w:r w:rsidRPr="54252969" w:rsidR="2B4D3A3C">
        <w:rPr>
          <w:lang w:val="es-ES"/>
        </w:rPr>
        <w:t>Thinking</w:t>
      </w:r>
      <w:r w:rsidRPr="54252969" w:rsidR="2B4D3A3C">
        <w:rPr>
          <w:lang w:val="es-ES"/>
        </w:rPr>
        <w:t xml:space="preserve"> y </w:t>
      </w:r>
      <w:r w:rsidRPr="54252969" w:rsidR="2B4D3A3C">
        <w:rPr>
          <w:lang w:val="es-ES"/>
        </w:rPr>
        <w:t>Learner-centered</w:t>
      </w:r>
      <w:r w:rsidRPr="54252969" w:rsidR="2B4D3A3C">
        <w:rPr>
          <w:lang w:val="es-ES"/>
        </w:rPr>
        <w:t xml:space="preserve"> </w:t>
      </w:r>
      <w:r w:rsidRPr="54252969" w:rsidR="2B4D3A3C">
        <w:rPr>
          <w:lang w:val="es-ES"/>
        </w:rPr>
        <w:t>Design</w:t>
      </w:r>
      <w:r w:rsidRPr="54252969" w:rsidR="2B4D3A3C">
        <w:rPr>
          <w:lang w:val="es-ES"/>
        </w:rPr>
        <w:t xml:space="preserve">. Además, se prestó especial atención a la aplicación de los conceptos de Aprendizaje Multimedia y </w:t>
      </w:r>
      <w:r w:rsidRPr="54252969" w:rsidR="2B4D3A3C">
        <w:rPr>
          <w:lang w:val="es-ES"/>
        </w:rPr>
        <w:t>Embodied</w:t>
      </w:r>
      <w:r w:rsidRPr="54252969" w:rsidR="2B4D3A3C">
        <w:rPr>
          <w:lang w:val="es-ES"/>
        </w:rPr>
        <w:t xml:space="preserve"> </w:t>
      </w:r>
      <w:r w:rsidRPr="54252969" w:rsidR="2B4D3A3C">
        <w:rPr>
          <w:lang w:val="es-ES"/>
        </w:rPr>
        <w:t>Learning</w:t>
      </w:r>
      <w:r w:rsidRPr="54252969" w:rsidR="2B4D3A3C">
        <w:rPr>
          <w:lang w:val="es-ES"/>
        </w:rPr>
        <w:t>, así como a las Guías para diseñar ambientes VR (M.C. Johnson-</w:t>
      </w:r>
      <w:r w:rsidRPr="54252969" w:rsidR="2B4D3A3C">
        <w:rPr>
          <w:lang w:val="es-ES"/>
        </w:rPr>
        <w:t>Glenberg</w:t>
      </w:r>
      <w:r w:rsidRPr="54252969" w:rsidR="2B4D3A3C">
        <w:rPr>
          <w:lang w:val="es-ES"/>
        </w:rPr>
        <w:t>, 2019).</w:t>
      </w:r>
    </w:p>
    <w:p xmlns:wp14="http://schemas.microsoft.com/office/word/2010/wordml" w:rsidR="00664E77" w:rsidRDefault="000F4E3F" w14:paraId="1EABF656" wp14:textId="3D2F38D7">
      <w:r>
        <w:br w:type="page"/>
      </w:r>
    </w:p>
    <w:p xmlns:wp14="http://schemas.microsoft.com/office/word/2010/wordml" w:rsidR="00664E77" w:rsidRDefault="000F4E3F" w14:paraId="266FB6D5" wp14:textId="77777777">
      <w:pPr>
        <w:pStyle w:val="Ttulo3"/>
        <w:keepNext w:val="0"/>
        <w:keepLines w:val="0"/>
        <w:spacing w:before="280" w:line="384" w:lineRule="auto"/>
        <w:rPr>
          <w:b/>
          <w:color w:val="0D0D0D"/>
          <w:sz w:val="33"/>
          <w:szCs w:val="33"/>
        </w:rPr>
      </w:pPr>
      <w:bookmarkStart w:name="_ogl6yjxnjj47" w:colFirst="0" w:colLast="0" w:id="5"/>
      <w:bookmarkEnd w:id="5"/>
      <w:r>
        <w:rPr>
          <w:b/>
          <w:color w:val="0D0D0D"/>
          <w:sz w:val="33"/>
          <w:szCs w:val="33"/>
        </w:rPr>
        <w:t>Sección 2: La Experiencia de Aprendizaje</w:t>
      </w:r>
    </w:p>
    <w:p xmlns:wp14="http://schemas.microsoft.com/office/word/2010/wordml" w:rsidR="00664E77" w:rsidP="26ABADF3" w:rsidRDefault="000F4E3F" w14:paraId="15B7C9FC" wp14:textId="60B0B57F">
      <w:pPr>
        <w:rPr>
          <w:lang w:val="es-ES"/>
        </w:rPr>
      </w:pPr>
      <w:r w:rsidRPr="1AC621CA" w:rsidR="000F4E3F">
        <w:rPr>
          <w:lang w:val="es-ES"/>
        </w:rPr>
        <w:t xml:space="preserve"> </w:t>
      </w:r>
      <w:r w:rsidRPr="1AC621CA" w:rsidR="4DE1137A">
        <w:rPr>
          <w:lang w:val="es-ES"/>
        </w:rPr>
        <w:t>La experiencia de aprendizaje presentada fue creada para introducir a cocineros novatos</w:t>
      </w:r>
      <w:del w:author="MORA QUINTANILLA EMILIO" w:date="2024-05-09T14:35:49.251Z" w:id="800564285">
        <w:r w:rsidRPr="1AC621CA" w:rsidDel="4DE1137A">
          <w:rPr>
            <w:lang w:val="es-ES"/>
          </w:rPr>
          <w:delText xml:space="preserve"> </w:delText>
        </w:r>
      </w:del>
      <w:r w:rsidRPr="1AC621CA" w:rsidR="4DE1137A">
        <w:rPr>
          <w:lang w:val="es-ES"/>
        </w:rPr>
        <w:t xml:space="preserve"> en la preparación de</w:t>
      </w:r>
      <w:r w:rsidRPr="1AC621CA" w:rsidR="70C78E04">
        <w:rPr>
          <w:lang w:val="es-ES"/>
        </w:rPr>
        <w:t xml:space="preserve"> una</w:t>
      </w:r>
      <w:r w:rsidRPr="1AC621CA" w:rsidR="4DE1137A">
        <w:rPr>
          <w:lang w:val="es-ES"/>
        </w:rPr>
        <w:t xml:space="preserve"> quesadilla.</w:t>
      </w:r>
      <w:r w:rsidRPr="1AC621CA" w:rsidR="000F4E3F">
        <w:rPr>
          <w:lang w:val="es-ES"/>
        </w:rPr>
        <w:t xml:space="preserve"> </w:t>
      </w:r>
      <w:r w:rsidRPr="1AC621CA" w:rsidR="000F4E3F">
        <w:rPr>
          <w:lang w:val="es-ES"/>
        </w:rPr>
        <w:t xml:space="preserve">Los estudiantes no están matriculados en un curso específico relacionado con la gastronomía, sino que buscan adquirir habilidades culinarias de manera autodidacta o complementar su formación académica y humanística con conocimientos prácticos sobre cocina. </w:t>
      </w:r>
      <w:r w:rsidRPr="1AC621CA" w:rsidR="000F4E3F">
        <w:rPr>
          <w:lang w:val="es-ES"/>
        </w:rPr>
        <w:t>Esta experiencia les brinda la oportunidad de aprender de manera interactiva y práctica, explorando un aspecto fundamental de la cultura culinaria a trav</w:t>
      </w:r>
      <w:r w:rsidRPr="1AC621CA" w:rsidR="000F4E3F">
        <w:rPr>
          <w:lang w:val="es-ES"/>
        </w:rPr>
        <w:t>és de la tecnología de realidad virtual.</w:t>
      </w:r>
    </w:p>
    <w:p xmlns:wp14="http://schemas.microsoft.com/office/word/2010/wordml" w:rsidR="00664E77" w:rsidP="26ABADF3" w:rsidRDefault="000F4E3F" w14:paraId="5D796D1C" wp14:textId="41B264B9">
      <w:pPr>
        <w:pStyle w:val="Ttulo4"/>
        <w:rPr>
          <w:lang w:val="es-ES"/>
        </w:rPr>
      </w:pPr>
      <w:bookmarkStart w:name="_jx525556f63p" w:id="6"/>
      <w:bookmarkEnd w:id="6"/>
      <w:r w:rsidRPr="54252969" w:rsidR="000F4E3F">
        <w:rPr>
          <w:lang w:val="es-ES"/>
        </w:rPr>
        <w:t xml:space="preserve">2.1 </w:t>
      </w:r>
      <w:r w:rsidRPr="54252969" w:rsidR="3F329B1B">
        <w:rPr>
          <w:lang w:val="es-ES"/>
        </w:rPr>
        <w:t>U</w:t>
      </w:r>
      <w:r w:rsidRPr="54252969" w:rsidR="1FB4F3BA">
        <w:rPr>
          <w:lang w:val="es-ES"/>
        </w:rPr>
        <w:t>suarios</w:t>
      </w:r>
    </w:p>
    <w:p xmlns:wp14="http://schemas.microsoft.com/office/word/2010/wordml" w:rsidR="00664E77" w:rsidRDefault="000F4E3F" w14:paraId="3B5718AF" wp14:textId="5CB8B7EA">
      <w:r w:rsidRPr="1AC621CA" w:rsidR="000F4E3F">
        <w:rPr>
          <w:lang w:val="es-ES"/>
        </w:rPr>
        <w:t xml:space="preserve">Los participantes de esta experiencia </w:t>
      </w:r>
      <w:r w:rsidRPr="1AC621CA" w:rsidR="000F4E3F">
        <w:rPr>
          <w:lang w:val="es-ES"/>
        </w:rPr>
        <w:t>fueron en su mayoría</w:t>
      </w:r>
      <w:r w:rsidRPr="1AC621CA" w:rsidR="000F4E3F">
        <w:rPr>
          <w:lang w:val="es-ES"/>
        </w:rPr>
        <w:t xml:space="preserve"> estudiantes universitarios</w:t>
      </w:r>
      <w:r w:rsidRPr="1AC621CA" w:rsidR="000F4E3F">
        <w:rPr>
          <w:lang w:val="es-ES"/>
        </w:rPr>
        <w:t xml:space="preserve"> en rangos de edad </w:t>
      </w:r>
      <w:r w:rsidRPr="1AC621CA" w:rsidR="000F4E3F">
        <w:rPr>
          <w:lang w:val="es-ES"/>
        </w:rPr>
        <w:t xml:space="preserve">entre los </w:t>
      </w:r>
      <w:r w:rsidRPr="1AC621CA" w:rsidR="000F4E3F">
        <w:rPr>
          <w:lang w:val="es-ES"/>
        </w:rPr>
        <w:t>1</w:t>
      </w:r>
      <w:r w:rsidRPr="1AC621CA" w:rsidR="03868E68">
        <w:rPr>
          <w:lang w:val="es-ES"/>
        </w:rPr>
        <w:t>8</w:t>
      </w:r>
      <w:r w:rsidRPr="1AC621CA" w:rsidR="000F4E3F">
        <w:rPr>
          <w:lang w:val="es-ES"/>
        </w:rPr>
        <w:t xml:space="preserve"> y 25 años</w:t>
      </w:r>
      <w:r w:rsidRPr="1AC621CA" w:rsidR="000F4E3F">
        <w:rPr>
          <w:lang w:val="es-ES"/>
        </w:rPr>
        <w:t>.</w:t>
      </w:r>
      <w:r w:rsidRPr="1AC621CA" w:rsidR="000F4E3F">
        <w:rPr>
          <w:lang w:val="es-ES"/>
        </w:rPr>
        <w:t xml:space="preserve"> </w:t>
      </w:r>
      <w:r w:rsidRPr="1AC621CA" w:rsidR="000F4E3F">
        <w:rPr>
          <w:lang w:val="es-ES"/>
        </w:rPr>
        <w:t xml:space="preserve">Cabe destacar que estar cursando una carrera universitaria no es un requisito para comprender la experiencia. Los materiales no fueron planteados para un curso o carrera en específico, surgieron más bien como un insumo de bienestar estudiantil a nivel de institución. </w:t>
      </w:r>
    </w:p>
    <w:p xmlns:wp14="http://schemas.microsoft.com/office/word/2010/wordml" w:rsidR="00664E77" w:rsidP="4B52DACD" w:rsidRDefault="000F4E3F" w14:paraId="1AE26763" wp14:textId="77777777">
      <w:pPr>
        <w:rPr>
          <w:b w:val="1"/>
          <w:bCs w:val="1"/>
          <w:sz w:val="28"/>
          <w:szCs w:val="28"/>
          <w:lang w:val="es-ES"/>
        </w:rPr>
      </w:pPr>
      <w:r w:rsidRPr="4B52DACD" w:rsidR="000F4E3F">
        <w:rPr>
          <w:lang w:val="es-ES"/>
        </w:rPr>
        <w:t>Los usuarios no necesitan poseer conocimientos previos en cocina, la experiencia fue planteada con el objetivo de enseñarle a cocineros novatos conceptos importantes sobre la preparación de alimentos para aplicarlos en su vida diaria. La experiencia fue diseñada para adaptarse a diferentes niveles de habilidad, desde principiantes hasta aquellos que quieran ampliar su experiencia en la cocina. A pesar de tener nula experiencia en la cocción, estos usuarios e</w:t>
      </w:r>
      <w:r w:rsidRPr="4B52DACD" w:rsidR="000F4E3F">
        <w:rPr>
          <w:lang w:val="es-ES"/>
        </w:rPr>
        <w:t>stán familiarizados con el uso de diversas tecnologías</w:t>
      </w:r>
      <w:r w:rsidRPr="4B52DACD" w:rsidR="000F4E3F">
        <w:rPr>
          <w:lang w:val="es-ES"/>
        </w:rPr>
        <w:t xml:space="preserve"> como programas de computadora y videojuegos, y e</w:t>
      </w:r>
      <w:r w:rsidRPr="4B52DACD" w:rsidR="000F4E3F">
        <w:rPr>
          <w:lang w:val="es-ES"/>
        </w:rPr>
        <w:t xml:space="preserve">stán dispuestos a </w:t>
      </w:r>
      <w:r w:rsidRPr="4B52DACD" w:rsidR="000F4E3F">
        <w:rPr>
          <w:lang w:val="es-ES"/>
        </w:rPr>
        <w:t>desarrollar sus</w:t>
      </w:r>
      <w:r w:rsidRPr="4B52DACD" w:rsidR="000F4E3F">
        <w:rPr>
          <w:lang w:val="es-ES"/>
        </w:rPr>
        <w:t xml:space="preserve"> habilidades culinarias a través de enfoques innovadores de aprendizaje. </w:t>
      </w:r>
    </w:p>
    <w:p xmlns:wp14="http://schemas.microsoft.com/office/word/2010/wordml" w:rsidR="00664E77" w:rsidRDefault="000F4E3F" w14:paraId="347F705D" wp14:textId="77777777">
      <w:pPr>
        <w:pStyle w:val="Ttulo4"/>
      </w:pPr>
      <w:bookmarkStart w:name="_646eqn4jn7f5" w:colFirst="0" w:colLast="0" w:id="7"/>
      <w:bookmarkEnd w:id="7"/>
      <w:r>
        <w:t>2.2 Contexto de aprendizaje</w:t>
      </w:r>
    </w:p>
    <w:p xmlns:wp14="http://schemas.microsoft.com/office/word/2010/wordml" w:rsidR="00664E77" w:rsidRDefault="000F4E3F" w14:paraId="1B773351" wp14:textId="77777777">
      <w:r w:rsidRPr="4B52DACD" w:rsidR="000F4E3F">
        <w:rPr>
          <w:lang w:val="es-ES"/>
        </w:rPr>
        <w:t>La experiencia de aprendizaje se lle</w:t>
      </w:r>
      <w:r w:rsidRPr="4B52DACD" w:rsidR="000F4E3F">
        <w:rPr>
          <w:lang w:val="es-ES"/>
        </w:rPr>
        <w:t>vó</w:t>
      </w:r>
      <w:r w:rsidRPr="4B52DACD" w:rsidR="000F4E3F">
        <w:rPr>
          <w:lang w:val="es-ES"/>
        </w:rPr>
        <w:t xml:space="preserve"> a cabo en un ambiente virtual diseñado para simular una cocina tradicional. Los estudiantes </w:t>
      </w:r>
      <w:r w:rsidRPr="4B52DACD" w:rsidR="000F4E3F">
        <w:rPr>
          <w:lang w:val="es-ES"/>
        </w:rPr>
        <w:t>fueron</w:t>
      </w:r>
      <w:r w:rsidRPr="4B52DACD" w:rsidR="000F4E3F">
        <w:rPr>
          <w:lang w:val="es-ES"/>
        </w:rPr>
        <w:t xml:space="preserve"> transportados a este entorno inmersivo a través de dispositivos de realidad virtual que les permiti</w:t>
      </w:r>
      <w:r w:rsidRPr="4B52DACD" w:rsidR="000F4E3F">
        <w:rPr>
          <w:lang w:val="es-ES"/>
        </w:rPr>
        <w:t>ó</w:t>
      </w:r>
      <w:r w:rsidRPr="4B52DACD" w:rsidR="000F4E3F">
        <w:rPr>
          <w:lang w:val="es-ES"/>
        </w:rPr>
        <w:t xml:space="preserve"> explorar y participar en el proceso de producción de quesadillas de manera realista y segura.</w:t>
      </w:r>
    </w:p>
    <w:p xmlns:wp14="http://schemas.microsoft.com/office/word/2010/wordml" w:rsidR="00664E77" w:rsidRDefault="000F4E3F" w14:paraId="494EAFA5" wp14:textId="6104E708">
      <w:r w:rsidRPr="54252969" w:rsidR="000F4E3F">
        <w:rPr>
          <w:lang w:val="es-ES"/>
        </w:rPr>
        <w:t xml:space="preserve">El espacio virtual </w:t>
      </w:r>
      <w:r w:rsidRPr="54252969" w:rsidR="000F4E3F">
        <w:rPr>
          <w:lang w:val="es-ES"/>
        </w:rPr>
        <w:t xml:space="preserve">se equipó </w:t>
      </w:r>
      <w:r w:rsidRPr="54252969" w:rsidR="000F4E3F">
        <w:rPr>
          <w:lang w:val="es-ES"/>
        </w:rPr>
        <w:t xml:space="preserve">con utensilios como </w:t>
      </w:r>
      <w:r w:rsidRPr="54252969" w:rsidR="000F4E3F">
        <w:rPr>
          <w:lang w:val="es-ES"/>
        </w:rPr>
        <w:t>la espátula, el sartén</w:t>
      </w:r>
      <w:r w:rsidRPr="54252969" w:rsidR="000F4E3F">
        <w:rPr>
          <w:lang w:val="es-ES"/>
        </w:rPr>
        <w:t>, los ingredientes</w:t>
      </w:r>
      <w:r w:rsidRPr="54252969" w:rsidR="000F4E3F">
        <w:rPr>
          <w:lang w:val="es-ES"/>
        </w:rPr>
        <w:t xml:space="preserve"> básicos para preparar las quesadillas</w:t>
      </w:r>
      <w:r w:rsidRPr="54252969" w:rsidR="000F4E3F">
        <w:rPr>
          <w:lang w:val="es-ES"/>
        </w:rPr>
        <w:t xml:space="preserve"> y herramientas necesari</w:t>
      </w:r>
      <w:r w:rsidRPr="54252969" w:rsidR="000F4E3F">
        <w:rPr>
          <w:lang w:val="es-ES"/>
        </w:rPr>
        <w:t>a</w:t>
      </w:r>
      <w:r w:rsidRPr="54252969" w:rsidR="000F4E3F">
        <w:rPr>
          <w:lang w:val="es-ES"/>
        </w:rPr>
        <w:t>s como la cocina</w:t>
      </w:r>
      <w:r w:rsidRPr="54252969" w:rsidR="000F4E3F">
        <w:rPr>
          <w:lang w:val="es-ES"/>
        </w:rPr>
        <w:t xml:space="preserve">, además cabe recalcar que se creó un primer espacio en donde el usuario aprende las interacciones básicas que requiere a la hora de interactuar con la cocina en </w:t>
      </w:r>
      <w:r w:rsidRPr="54252969" w:rsidR="17CCEC7C">
        <w:rPr>
          <w:lang w:val="es-ES"/>
        </w:rPr>
        <w:t>RV</w:t>
      </w:r>
      <w:r w:rsidRPr="54252969" w:rsidR="000F4E3F">
        <w:rPr>
          <w:lang w:val="es-ES"/>
        </w:rPr>
        <w:t>.</w:t>
      </w:r>
      <w:r w:rsidRPr="54252969" w:rsidR="000F4E3F">
        <w:rPr>
          <w:lang w:val="es-ES"/>
        </w:rPr>
        <w:t>Los estudiantes p</w:t>
      </w:r>
      <w:r w:rsidRPr="54252969" w:rsidR="000F4E3F">
        <w:rPr>
          <w:lang w:val="es-ES"/>
        </w:rPr>
        <w:t>udieron</w:t>
      </w:r>
      <w:r w:rsidRPr="54252969" w:rsidR="000F4E3F">
        <w:rPr>
          <w:lang w:val="es-ES"/>
        </w:rPr>
        <w:t xml:space="preserve"> interactuar con </w:t>
      </w:r>
      <w:r w:rsidRPr="54252969" w:rsidR="000F4E3F">
        <w:rPr>
          <w:lang w:val="es-ES"/>
        </w:rPr>
        <w:t>los</w:t>
      </w:r>
      <w:r w:rsidRPr="54252969" w:rsidR="000F4E3F">
        <w:rPr>
          <w:lang w:val="es-ES"/>
        </w:rPr>
        <w:t xml:space="preserve"> elementos asignados </w:t>
      </w:r>
      <w:r w:rsidRPr="54252969" w:rsidR="000F4E3F">
        <w:rPr>
          <w:lang w:val="es-ES"/>
        </w:rPr>
        <w:t>en la sección de preparación</w:t>
      </w:r>
      <w:r w:rsidRPr="54252969" w:rsidR="000F4E3F">
        <w:rPr>
          <w:lang w:val="es-ES"/>
        </w:rPr>
        <w:t>, desde la selección de los i</w:t>
      </w:r>
      <w:r w:rsidRPr="54252969" w:rsidR="000F4E3F">
        <w:rPr>
          <w:lang w:val="es-ES"/>
        </w:rPr>
        <w:t>ngre</w:t>
      </w:r>
      <w:r w:rsidRPr="54252969" w:rsidR="000F4E3F">
        <w:rPr>
          <w:lang w:val="es-ES"/>
        </w:rPr>
        <w:t>dientes hasta la preparación y cocción de las quesadillas.</w:t>
      </w:r>
    </w:p>
    <w:p xmlns:wp14="http://schemas.microsoft.com/office/word/2010/wordml" w:rsidR="00664E77" w:rsidRDefault="000F4E3F" w14:paraId="150F1043" wp14:textId="77777777">
      <w:pPr>
        <w:spacing w:before="300"/>
      </w:pPr>
      <w:r>
        <w:t>Además de proporcionar una experiencia práctica de cocina, el entorno virtual inclu</w:t>
      </w:r>
      <w:r>
        <w:t>yó</w:t>
      </w:r>
      <w:r>
        <w:t xml:space="preserve"> recursos educativos adicionales, como tutoriales paso a paso</w:t>
      </w:r>
      <w:r>
        <w:t xml:space="preserve"> </w:t>
      </w:r>
      <w:r>
        <w:t>y datos sobre los ingredientes utilizados, profundizando su comprensión del contexto culinario en el que se desarrolla esta experiencia.</w:t>
      </w:r>
    </w:p>
    <w:p xmlns:wp14="http://schemas.microsoft.com/office/word/2010/wordml" w:rsidR="00664E77" w:rsidRDefault="000F4E3F" w14:paraId="161231EC" wp14:textId="77777777">
      <w:pPr>
        <w:spacing w:before="300"/>
      </w:pPr>
      <w:r>
        <w:t xml:space="preserve">La experiencia se </w:t>
      </w:r>
      <w:r>
        <w:t>buscó adaptarse</w:t>
      </w:r>
      <w:r>
        <w:t xml:space="preserve"> a la</w:t>
      </w:r>
      <w:r>
        <w:t xml:space="preserve"> velocidad con la que el estudiante aprende ya que él mismo puede ir controlando cuando procede al siguiente paso</w:t>
      </w:r>
      <w:r>
        <w:t xml:space="preserve">, permitiéndole explorar a su propio ritmo y </w:t>
      </w:r>
      <w:r>
        <w:t>asegurarse de captar el concepto antes de proceder</w:t>
      </w:r>
      <w:r>
        <w:t xml:space="preserve">. Se </w:t>
      </w:r>
      <w:r>
        <w:t>fomentó</w:t>
      </w:r>
      <w:r>
        <w:t xml:space="preserve"> un entorno virtual dinámico y estimulante.</w:t>
      </w:r>
    </w:p>
    <w:p xmlns:wp14="http://schemas.microsoft.com/office/word/2010/wordml" w:rsidR="00664E77" w:rsidRDefault="000F4E3F" w14:paraId="463B49A6" wp14:textId="77777777">
      <w:pPr>
        <w:pStyle w:val="Ttulo4"/>
        <w:spacing w:before="300" w:after="0"/>
      </w:pPr>
      <w:bookmarkStart w:name="_kj84gjtc3h8v" w:colFirst="0" w:colLast="0" w:id="8"/>
      <w:bookmarkEnd w:id="8"/>
      <w:r>
        <w:t>2</w:t>
      </w:r>
      <w:r>
        <w:t xml:space="preserve">.3 </w:t>
      </w:r>
      <w:r>
        <w:t>Materiales</w:t>
      </w:r>
      <w:r>
        <w:t xml:space="preserve"> de aprendizaje</w:t>
      </w:r>
    </w:p>
    <w:p xmlns:wp14="http://schemas.microsoft.com/office/word/2010/wordml" w:rsidR="00664E77" w:rsidRDefault="000F4E3F" w14:paraId="2A6503FB" wp14:textId="77777777">
      <w:r w:rsidRPr="4B52DACD" w:rsidR="000F4E3F">
        <w:rPr>
          <w:lang w:val="es-ES"/>
        </w:rPr>
        <w:t>Se diseñaron 3 materiales de aprendizaje para el proyecto, los cuales corresponden a una prueba de conocimiento, una guía de interacción y el objeto de aprendizaje. Estos materiales se enfocaron en el aprendizaje de 3 conceptos: la receta de una quesadilla, el proceso de preparación de la quesadilla y el papel que juega la intensidad del fuego en la cocción de la quesadilla. La decisión de enfocarse en estos conceptos fue tomada a partir de la entrevista realizada a los estudiantes de Administración (Ver An</w:t>
      </w:r>
      <w:r w:rsidRPr="4B52DACD" w:rsidR="000F4E3F">
        <w:rPr>
          <w:lang w:val="es-ES"/>
        </w:rPr>
        <w:t xml:space="preserve">exo X). </w:t>
      </w:r>
    </w:p>
    <w:p xmlns:wp14="http://schemas.microsoft.com/office/word/2010/wordml" w:rsidR="00664E77" w:rsidRDefault="000F4E3F" w14:paraId="43B757E5" wp14:textId="77777777">
      <w:pPr>
        <w:rPr>
          <w:b/>
        </w:rPr>
      </w:pPr>
      <w:r>
        <w:rPr>
          <w:b/>
        </w:rPr>
        <w:t>Prueba de conocimiento</w:t>
      </w:r>
    </w:p>
    <w:p xmlns:wp14="http://schemas.microsoft.com/office/word/2010/wordml" w:rsidR="00664E77" w:rsidRDefault="000F4E3F" w14:paraId="1C4306EE" wp14:textId="77777777">
      <w:r w:rsidRPr="4B52DACD" w:rsidR="000F4E3F">
        <w:rPr>
          <w:lang w:val="es-ES"/>
        </w:rPr>
        <w:t>La prueba de conocimiento tiene el objetivo de identificar el conocimiento previo que poseen los usuarios sobre la preparación y cocción de una quesadilla. Consiste de 3 preguntas que evalúan los 3 conceptos que se busca enseñar al usuario:</w:t>
      </w:r>
    </w:p>
    <w:tbl>
      <w:tblPr>
        <w:tblStyle w:val="a0"/>
        <w:tblW w:w="7650" w:type="dxa"/>
        <w:tblInd w:w="8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650"/>
      </w:tblGrid>
      <w:tr xmlns:wp14="http://schemas.microsoft.com/office/word/2010/wordml" w:rsidR="00664E77" w14:paraId="6BC47080" wp14:textId="77777777">
        <w:tc>
          <w:tcPr>
            <w:tcW w:w="765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1FBA40E"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rPr>
                <w:i/>
              </w:rPr>
              <w:t>1. Conocimiento sobre receta de quesadilla:</w:t>
            </w:r>
            <w:r>
              <w:rPr>
                <w:b/>
              </w:rPr>
              <w:t xml:space="preserve"> </w:t>
            </w:r>
            <w:r>
              <w:t>Imagine que está pensando en qué comer y decide hacer una quesadilla. Enliste los ingredientes que le pondría a esta quesadilla.</w:t>
            </w:r>
          </w:p>
          <w:p w:rsidR="00664E77" w:rsidRDefault="00664E77" w14:paraId="3DEEC669"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p>
          <w:p w:rsidR="00664E77" w:rsidRDefault="000F4E3F" w14:paraId="364E995B"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rPr>
                <w:i/>
              </w:rPr>
              <w:t>2. Conocimiento sobre proceso de preparación:</w:t>
            </w:r>
            <w:r>
              <w:rPr>
                <w:b/>
              </w:rPr>
              <w:t xml:space="preserve"> </w:t>
            </w:r>
            <w:r>
              <w:t>Describa el proceso mediante el cual prepararía una quesadilla.</w:t>
            </w:r>
          </w:p>
          <w:p w:rsidR="00664E77" w:rsidRDefault="00664E77" w14:paraId="3656B9AB"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p>
          <w:p w:rsidR="00664E77" w:rsidRDefault="000F4E3F" w14:paraId="55C4104E"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rPr>
                <w:i/>
              </w:rPr>
              <w:t>3. Conocimiento sobre intensidad del fuego:</w:t>
            </w:r>
            <w:r>
              <w:rPr>
                <w:b/>
              </w:rPr>
              <w:t xml:space="preserve"> </w:t>
            </w:r>
            <w:r>
              <w:t>Imagine que va a cocinar la quesadilla en una sartén sobre una estufa cuyo fuego tiene 10 posibles niveles de intensidad. Describa qué sucedería si al momento de cocinar la quesadilla, la estufa tiene el fuego en un nivel 7/10. Compárelo con qué sucedería si la estufa tiene el fuego en un nivel 1/10.</w:t>
            </w:r>
          </w:p>
        </w:tc>
      </w:tr>
    </w:tbl>
    <w:p xmlns:wp14="http://schemas.microsoft.com/office/word/2010/wordml" w:rsidR="00664E77" w:rsidRDefault="00664E77" w14:paraId="45FB0818" wp14:textId="77777777">
      <w:pPr>
        <w:rPr>
          <w:b/>
        </w:rPr>
      </w:pPr>
    </w:p>
    <w:p xmlns:wp14="http://schemas.microsoft.com/office/word/2010/wordml" w:rsidR="00664E77" w:rsidP="54252969" w:rsidRDefault="00664E77" w14:paraId="049F31CB" wp14:textId="77777777">
      <w:pPr>
        <w:rPr>
          <w:b w:val="1"/>
          <w:bCs w:val="1"/>
        </w:rPr>
      </w:pPr>
    </w:p>
    <w:p w:rsidR="54252969" w:rsidP="54252969" w:rsidRDefault="54252969" w14:paraId="17FB3DF5" w14:textId="02169A02">
      <w:pPr>
        <w:pStyle w:val="Normal"/>
        <w:rPr>
          <w:b w:val="1"/>
          <w:bCs w:val="1"/>
        </w:rPr>
      </w:pPr>
    </w:p>
    <w:p xmlns:wp14="http://schemas.microsoft.com/office/word/2010/wordml" w:rsidR="00664E77" w:rsidP="54252969" w:rsidRDefault="000F4E3F" w14:paraId="1BAF97E1" wp14:textId="2CEA1B37">
      <w:pPr>
        <w:rPr>
          <w:b w:val="1"/>
          <w:bCs w:val="1"/>
        </w:rPr>
      </w:pPr>
      <w:r w:rsidRPr="54252969" w:rsidR="000F4E3F">
        <w:rPr>
          <w:b w:val="1"/>
          <w:bCs w:val="1"/>
        </w:rPr>
        <w:t>Objeto de ap</w:t>
      </w:r>
      <w:r w:rsidRPr="54252969" w:rsidR="000F4E3F">
        <w:rPr>
          <w:b w:val="1"/>
          <w:bCs w:val="1"/>
        </w:rPr>
        <w:t>rendi</w:t>
      </w:r>
      <w:r w:rsidRPr="54252969" w:rsidR="000F4E3F">
        <w:rPr>
          <w:b w:val="1"/>
          <w:bCs w:val="1"/>
        </w:rPr>
        <w:t>zaje</w:t>
      </w:r>
    </w:p>
    <w:p xmlns:wp14="http://schemas.microsoft.com/office/word/2010/wordml" w:rsidR="00664E77" w:rsidP="54252969" w:rsidRDefault="000F4E3F" w14:paraId="7C69E0E6" wp14:textId="7802A1A1">
      <w:pPr>
        <w:pStyle w:val="Normal"/>
        <w:suppressLineNumbers w:val="0"/>
        <w:bidi w:val="0"/>
        <w:spacing w:before="0" w:beforeAutospacing="off" w:after="300" w:afterAutospacing="off" w:line="276" w:lineRule="auto"/>
        <w:ind w:left="0" w:right="0"/>
        <w:jc w:val="left"/>
        <w:rPr>
          <w:lang w:val="es-ES"/>
        </w:rPr>
      </w:pPr>
      <w:r w:rsidRPr="1AC621CA" w:rsidR="000F4E3F">
        <w:rPr>
          <w:lang w:val="es-ES"/>
        </w:rPr>
        <w:t xml:space="preserve">La experiencia fue implementada de manera colaborativa entre estudiantes del curso de Diseño de Experiencias de Aprendizaje de la carrera de Ingeniería en Diseño Industrial, </w:t>
      </w:r>
      <w:r w:rsidRPr="1AC621CA" w:rsidR="000F4E3F">
        <w:rPr>
          <w:lang w:val="es-ES"/>
        </w:rPr>
        <w:t>Ingeniería en Computación</w:t>
      </w:r>
      <w:r w:rsidRPr="1AC621CA" w:rsidR="5393358E">
        <w:rPr>
          <w:lang w:val="es-ES"/>
        </w:rPr>
        <w:t xml:space="preserve"> </w:t>
      </w:r>
      <w:r w:rsidRPr="1AC621CA" w:rsidR="3C4F9992">
        <w:rPr>
          <w:lang w:val="es-ES"/>
        </w:rPr>
        <w:t>y</w:t>
      </w:r>
      <w:r w:rsidRPr="1AC621CA" w:rsidR="000F4E3F">
        <w:rPr>
          <w:lang w:val="es-ES"/>
        </w:rPr>
        <w:t xml:space="preserve"> Administración de Empresas</w:t>
      </w:r>
      <w:r w:rsidRPr="1AC621CA" w:rsidR="27245C3C">
        <w:rPr>
          <w:lang w:val="es-ES"/>
        </w:rPr>
        <w:t xml:space="preserve">. </w:t>
      </w:r>
      <w:r w:rsidRPr="1AC621CA" w:rsidR="246E269F">
        <w:rPr>
          <w:lang w:val="es-ES"/>
        </w:rPr>
        <w:t>Los estudiantes de Diseño Industrial plantearon y diseñaron la herramienta de realidad virtual</w:t>
      </w:r>
      <w:r w:rsidRPr="1AC621CA" w:rsidR="246E269F">
        <w:rPr>
          <w:lang w:val="es-ES"/>
        </w:rPr>
        <w:t>, y crearon</w:t>
      </w:r>
      <w:r w:rsidRPr="1AC621CA" w:rsidR="246E269F">
        <w:rPr>
          <w:lang w:val="es-ES"/>
        </w:rPr>
        <w:t xml:space="preserve"> los insumos utilizados en el progr</w:t>
      </w:r>
      <w:r w:rsidRPr="1AC621CA" w:rsidR="2D7CB986">
        <w:rPr>
          <w:lang w:val="es-ES"/>
        </w:rPr>
        <w:t>ama</w:t>
      </w:r>
      <w:r w:rsidRPr="1AC621CA" w:rsidR="246E269F">
        <w:rPr>
          <w:lang w:val="es-ES"/>
        </w:rPr>
        <w:t>.</w:t>
      </w:r>
      <w:r w:rsidRPr="1AC621CA" w:rsidR="5D297730">
        <w:rPr>
          <w:lang w:val="es-ES"/>
        </w:rPr>
        <w:t xml:space="preserve"> Los estudiantes de Computación llevaron la propuesta a la realidad y los estudiantes de Administración realizaron la investigación sobre el proceso para p</w:t>
      </w:r>
      <w:r w:rsidRPr="1AC621CA" w:rsidR="17707743">
        <w:rPr>
          <w:lang w:val="es-ES"/>
        </w:rPr>
        <w:t>reparar una quesadilla.</w:t>
      </w:r>
    </w:p>
    <w:p xmlns:wp14="http://schemas.microsoft.com/office/word/2010/wordml" w:rsidR="00664E77" w:rsidP="54252969" w:rsidRDefault="000F4E3F" w14:paraId="13C66A57" wp14:textId="78F215F3">
      <w:pPr>
        <w:pStyle w:val="Normal"/>
      </w:pPr>
      <w:r w:rsidRPr="1AC621CA" w:rsidR="000F4E3F">
        <w:rPr>
          <w:lang w:val="es-ES"/>
        </w:rPr>
        <w:t xml:space="preserve">Los usuarios interactuaron con la experiencia de aprendizaje mediante el Meta </w:t>
      </w:r>
      <w:r w:rsidRPr="1AC621CA" w:rsidR="000F4E3F">
        <w:rPr>
          <w:lang w:val="es-ES"/>
        </w:rPr>
        <w:t>Quest</w:t>
      </w:r>
      <w:r w:rsidRPr="1AC621CA" w:rsidR="000F4E3F">
        <w:rPr>
          <w:lang w:val="es-ES"/>
        </w:rPr>
        <w:t xml:space="preserve"> 2, utilizando el visor, dos controles y audífonos. La </w:t>
      </w:r>
      <w:r w:rsidRPr="1AC621CA" w:rsidR="74E941FD">
        <w:rPr>
          <w:lang w:val="es-ES"/>
        </w:rPr>
        <w:t>F</w:t>
      </w:r>
      <w:r w:rsidRPr="1AC621CA" w:rsidR="000F4E3F">
        <w:rPr>
          <w:lang w:val="es-ES"/>
        </w:rPr>
        <w:t xml:space="preserve">igura X muestra el entorno virtual de la simulación. Se puede acceder al </w:t>
      </w:r>
      <w:r w:rsidRPr="1AC621CA" w:rsidR="000F4E3F">
        <w:rPr>
          <w:lang w:val="es-ES"/>
        </w:rPr>
        <w:t>animatic</w:t>
      </w:r>
      <w:r w:rsidRPr="1AC621CA" w:rsidR="000F4E3F">
        <w:rPr>
          <w:lang w:val="es-ES"/>
        </w:rPr>
        <w:t xml:space="preserve"> del proyecto</w:t>
      </w:r>
      <w:r w:rsidRPr="1AC621CA" w:rsidR="000F4E3F">
        <w:rPr>
          <w:u w:val="single"/>
          <w:lang w:val="es-ES"/>
        </w:rPr>
        <w:t xml:space="preserve"> </w:t>
      </w:r>
      <w:commentRangeStart w:id="587936806"/>
      <w:r w:rsidRPr="1AC621CA" w:rsidR="000F4E3F">
        <w:rPr>
          <w:color w:val="FF0000"/>
          <w:u w:val="single"/>
          <w:lang w:val="es-ES"/>
        </w:rPr>
        <w:t xml:space="preserve">mediante </w:t>
      </w:r>
      <w:commentRangeEnd w:id="587936806"/>
      <w:r>
        <w:rPr>
          <w:rStyle w:val="CommentReference"/>
        </w:rPr>
        <w:commentReference w:id="587936806"/>
      </w:r>
      <w:r w:rsidRPr="1AC621CA" w:rsidR="000F4E3F">
        <w:rPr>
          <w:color w:val="FF0000"/>
          <w:u w:val="single"/>
          <w:lang w:val="es-ES"/>
        </w:rPr>
        <w:t>el sigui</w:t>
      </w:r>
      <w:r w:rsidRPr="1AC621CA" w:rsidR="000F4E3F">
        <w:rPr>
          <w:color w:val="FF0000"/>
          <w:u w:val="single"/>
          <w:lang w:val="es-ES"/>
        </w:rPr>
        <w:t>ente enlace</w:t>
      </w:r>
      <w:r w:rsidRPr="1AC621CA" w:rsidR="000F4E3F">
        <w:rPr>
          <w:lang w:val="es-ES"/>
        </w:rPr>
        <w:t xml:space="preserve">. El objeto de aprendizaje estaba compuesto por dos principales etapas. La primera etapa se enfocó en introducir al usuario al entorno VR y a los controles, mientras que la segunda etapa estaba enfocada en enseñar al usuario los conceptos relacionados a la receta y cocción de la quesadilla. </w:t>
      </w:r>
    </w:p>
    <w:p xmlns:wp14="http://schemas.microsoft.com/office/word/2010/wordml" w:rsidR="00664E77" w:rsidRDefault="000F4E3F" w14:paraId="53128261" wp14:textId="77777777">
      <w:r>
        <w:rPr>
          <w:noProof/>
        </w:rPr>
        <mc:AlternateContent>
          <mc:Choice Requires="wpg">
            <w:drawing>
              <wp:inline xmlns:wp14="http://schemas.microsoft.com/office/word/2010/wordprocessingDrawing" distT="114300" distB="114300" distL="114300" distR="114300" wp14:anchorId="1D24FCE8" wp14:editId="7777777">
                <wp:extent cx="5686425" cy="3245600"/>
                <wp:effectExtent l="0" t="0" r="0" b="0"/>
                <wp:docPr id="1" name=""/>
                <wp:cNvGraphicFramePr/>
                <a:graphic xmlns:a="http://schemas.openxmlformats.org/drawingml/2006/main">
                  <a:graphicData uri="http://schemas.microsoft.com/office/word/2010/wordprocessingShape">
                    <wps:wsp>
                      <wps:cNvSpPr/>
                      <wps:spPr>
                        <a:xfrm>
                          <a:off x="-18275" y="83250"/>
                          <a:ext cx="974400" cy="974400"/>
                        </a:xfrm>
                        <a:prstGeom prst="rect">
                          <a:avLst/>
                        </a:prstGeom>
                        <a:solidFill>
                          <a:srgbClr val="F3F3F3"/>
                        </a:solidFill>
                        <a:ln>
                          <a:noFill/>
                        </a:ln>
                      </wps:spPr>
                      <wps:txbx>
                        <w:txbxContent>
                          <w:p xmlns:wp14="http://schemas.microsoft.com/office/word/2010/wordml" w:rsidR="00664E77" w:rsidRDefault="00664E77" w14:paraId="62486C05" wp14:textId="77777777">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120F5E67" wp14:editId="7777777">
                <wp:extent cx="5686425" cy="3245600"/>
                <wp:effectExtent l="0" t="0" r="0" b="0"/>
                <wp:docPr id="11724293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86425" cy="3245600"/>
                        </a:xfrm>
                        <a:prstGeom prst="rect"/>
                        <a:ln/>
                      </pic:spPr>
                    </pic:pic>
                  </a:graphicData>
                </a:graphic>
              </wp:inline>
            </w:drawing>
          </mc:Fallback>
        </mc:AlternateContent>
      </w:r>
    </w:p>
    <w:p xmlns:wp14="http://schemas.microsoft.com/office/word/2010/wordml" w:rsidR="00664E77" w:rsidRDefault="000F4E3F" w14:paraId="492E1F8D" wp14:textId="77777777">
      <w:r>
        <w:t>Figura X</w:t>
      </w:r>
    </w:p>
    <w:p xmlns:wp14="http://schemas.microsoft.com/office/word/2010/wordml" w:rsidR="00664E77" w:rsidRDefault="000F4E3F" w14:paraId="50A5F544" wp14:textId="77777777">
      <w:r>
        <w:t>La siguiente tabla detalla los objetos virtuales correspondientes a los objetivos de aprendizaje de ambas etapas.</w:t>
      </w:r>
    </w:p>
    <w:tbl>
      <w:tblPr>
        <w:tblStyle w:val="a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80"/>
        <w:gridCol w:w="2820"/>
        <w:gridCol w:w="3000"/>
      </w:tblGrid>
      <w:tr xmlns:wp14="http://schemas.microsoft.com/office/word/2010/wordml" w:rsidR="00664E77" w:rsidTr="4B52DACD" w14:paraId="601D6A3F" wp14:textId="77777777">
        <w:trPr>
          <w:trHeight w:val="440"/>
        </w:trPr>
        <w:tc>
          <w:tcPr>
            <w:tcW w:w="9000" w:type="dxa"/>
            <w:gridSpan w:val="3"/>
            <w:tcBorders>
              <w:top w:val="nil"/>
              <w:left w:val="nil"/>
              <w:bottom w:val="nil"/>
              <w:right w:val="nil"/>
            </w:tcBorders>
            <w:shd w:val="clear" w:color="auto" w:fill="auto"/>
            <w:tcMar>
              <w:top w:w="100" w:type="dxa"/>
              <w:left w:w="100" w:type="dxa"/>
              <w:bottom w:w="100" w:type="dxa"/>
              <w:right w:w="100" w:type="dxa"/>
            </w:tcMar>
          </w:tcPr>
          <w:p w:rsidR="00664E77" w:rsidRDefault="000F4E3F" w14:paraId="6F062FDE" wp14:textId="77777777">
            <w:pPr>
              <w:widowControl w:val="0"/>
              <w:pBdr>
                <w:top w:val="nil"/>
                <w:left w:val="nil"/>
                <w:bottom w:val="nil"/>
                <w:right w:val="nil"/>
                <w:between w:val="nil"/>
              </w:pBdr>
              <w:spacing w:after="0" w:line="240" w:lineRule="auto"/>
              <w:rPr>
                <w:b/>
              </w:rPr>
            </w:pPr>
            <w:r>
              <w:rPr>
                <w:b/>
              </w:rPr>
              <w:t>Etapa A: Introducción al entorno VR</w:t>
            </w:r>
          </w:p>
        </w:tc>
      </w:tr>
      <w:tr xmlns:wp14="http://schemas.microsoft.com/office/word/2010/wordml" w:rsidR="00664E77" w:rsidTr="4B52DACD" w14:paraId="0699D78D"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ECD9B04" wp14:textId="77777777">
            <w:pPr>
              <w:widowControl w:val="0"/>
              <w:pBdr>
                <w:top w:val="nil"/>
                <w:left w:val="nil"/>
                <w:bottom w:val="nil"/>
                <w:right w:val="nil"/>
                <w:between w:val="nil"/>
              </w:pBdr>
              <w:spacing w:after="0" w:line="240" w:lineRule="auto"/>
              <w:rPr>
                <w:b/>
              </w:rPr>
            </w:pPr>
            <w:r>
              <w:rPr>
                <w:b/>
              </w:rPr>
              <w:t>Objetivo de aprendizaje</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26F693DA" wp14:textId="77777777">
            <w:pPr>
              <w:widowControl w:val="0"/>
              <w:pBdr>
                <w:top w:val="nil"/>
                <w:left w:val="nil"/>
                <w:bottom w:val="nil"/>
                <w:right w:val="nil"/>
                <w:between w:val="nil"/>
              </w:pBdr>
              <w:spacing w:after="0" w:line="240" w:lineRule="auto"/>
              <w:rPr>
                <w:b/>
              </w:rPr>
            </w:pPr>
            <w:r>
              <w:rPr>
                <w:b/>
              </w:rPr>
              <w:t>Objetos virtuales</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43D01692" wp14:textId="77777777">
            <w:pPr>
              <w:widowControl w:val="0"/>
              <w:pBdr>
                <w:top w:val="nil"/>
                <w:left w:val="nil"/>
                <w:bottom w:val="nil"/>
                <w:right w:val="nil"/>
                <w:between w:val="nil"/>
              </w:pBdr>
              <w:spacing w:after="0" w:line="240" w:lineRule="auto"/>
              <w:rPr>
                <w:b/>
              </w:rPr>
            </w:pPr>
            <w:r>
              <w:rPr>
                <w:b/>
              </w:rPr>
              <w:t>Interacción</w:t>
            </w:r>
          </w:p>
        </w:tc>
      </w:tr>
      <w:tr xmlns:wp14="http://schemas.microsoft.com/office/word/2010/wordml" w:rsidR="00664E77" w:rsidTr="4B52DACD" w14:paraId="3E404ADC"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63349FB7" wp14:textId="77777777">
            <w:pPr>
              <w:widowControl w:val="0"/>
              <w:pBdr>
                <w:top w:val="nil"/>
                <w:left w:val="nil"/>
                <w:bottom w:val="nil"/>
                <w:right w:val="nil"/>
                <w:between w:val="nil"/>
              </w:pBdr>
              <w:spacing w:after="0" w:line="240" w:lineRule="auto"/>
            </w:pPr>
            <w:r>
              <w:t>Usar botones táctiles</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2198C885" wp14:textId="77777777">
            <w:pPr>
              <w:widowControl w:val="0"/>
              <w:pBdr>
                <w:top w:val="nil"/>
                <w:left w:val="nil"/>
                <w:bottom w:val="nil"/>
                <w:right w:val="nil"/>
                <w:between w:val="nil"/>
              </w:pBdr>
              <w:spacing w:after="0" w:line="240" w:lineRule="auto"/>
            </w:pPr>
            <w:r>
              <w:t>Botones para la pantalla</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713C1D06" wp14:textId="77777777">
            <w:pPr>
              <w:widowControl w:val="0"/>
              <w:pBdr>
                <w:top w:val="nil"/>
                <w:left w:val="nil"/>
                <w:bottom w:val="nil"/>
                <w:right w:val="nil"/>
                <w:between w:val="nil"/>
              </w:pBdr>
              <w:spacing w:after="0" w:line="240" w:lineRule="auto"/>
            </w:pPr>
            <w:r>
              <w:t>Acercar el control al botón que va a tocar, empujarlo.</w:t>
            </w:r>
          </w:p>
        </w:tc>
      </w:tr>
      <w:tr xmlns:wp14="http://schemas.microsoft.com/office/word/2010/wordml" w:rsidR="00664E77" w:rsidTr="4B52DACD" w14:paraId="1D889A70"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2B85D1FC" wp14:textId="77777777">
            <w:pPr>
              <w:widowControl w:val="0"/>
              <w:pBdr>
                <w:top w:val="nil"/>
                <w:left w:val="nil"/>
                <w:bottom w:val="nil"/>
                <w:right w:val="nil"/>
                <w:between w:val="nil"/>
              </w:pBdr>
              <w:spacing w:after="0" w:line="240" w:lineRule="auto"/>
            </w:pPr>
            <w:r>
              <w:t>Mover objetos</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173953A5" wp14:textId="77777777">
            <w:pPr>
              <w:widowControl w:val="0"/>
              <w:pBdr>
                <w:top w:val="nil"/>
                <w:left w:val="nil"/>
                <w:bottom w:val="nil"/>
                <w:right w:val="nil"/>
                <w:between w:val="nil"/>
              </w:pBdr>
              <w:spacing w:after="0" w:line="240" w:lineRule="auto"/>
            </w:pPr>
            <w:r>
              <w:t>Cubo</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P="4B52DACD" w:rsidRDefault="000F4E3F" w14:paraId="7328EBEE" wp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b w:val="1"/>
                <w:bCs w:val="1"/>
                <w:lang w:val="es-ES"/>
              </w:rPr>
            </w:pPr>
            <w:r w:rsidRPr="4B52DACD" w:rsidR="000F4E3F">
              <w:rPr>
                <w:lang w:val="es-ES"/>
              </w:rPr>
              <w:t xml:space="preserve">Acercar el control al cubo, presionar </w:t>
            </w:r>
            <w:r w:rsidRPr="4B52DACD" w:rsidR="000F4E3F">
              <w:rPr>
                <w:b w:val="1"/>
                <w:bCs w:val="1"/>
                <w:lang w:val="es-ES"/>
              </w:rPr>
              <w:t>grip</w:t>
            </w:r>
            <w:r w:rsidRPr="4B52DACD" w:rsidR="000F4E3F">
              <w:rPr>
                <w:lang w:val="es-ES"/>
              </w:rPr>
              <w:t xml:space="preserve"> para agarrarlo, moverlo al sitio señalado, </w:t>
            </w:r>
            <w:r w:rsidRPr="4B52DACD" w:rsidR="000F4E3F">
              <w:rPr>
                <w:b w:val="1"/>
                <w:bCs w:val="1"/>
                <w:lang w:val="es-ES"/>
              </w:rPr>
              <w:t>soltar grip.</w:t>
            </w:r>
          </w:p>
        </w:tc>
      </w:tr>
      <w:tr xmlns:wp14="http://schemas.microsoft.com/office/word/2010/wordml" w:rsidR="00664E77" w:rsidTr="4B52DACD" w14:paraId="59810708"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1CF24110" wp14:textId="77777777">
            <w:pPr>
              <w:widowControl w:val="0"/>
              <w:pBdr>
                <w:top w:val="nil"/>
                <w:left w:val="nil"/>
                <w:bottom w:val="nil"/>
                <w:right w:val="nil"/>
                <w:between w:val="nil"/>
              </w:pBdr>
              <w:spacing w:after="0" w:line="240" w:lineRule="auto"/>
            </w:pPr>
            <w:r>
              <w:t>Usar objetos</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41C580AF" wp14:textId="77777777">
            <w:pPr>
              <w:widowControl w:val="0"/>
              <w:pBdr>
                <w:top w:val="nil"/>
                <w:left w:val="nil"/>
                <w:bottom w:val="nil"/>
                <w:right w:val="nil"/>
                <w:between w:val="nil"/>
              </w:pBdr>
              <w:spacing w:after="0" w:line="240" w:lineRule="auto"/>
            </w:pPr>
            <w:r>
              <w:t>Cubo</w:t>
            </w:r>
          </w:p>
          <w:p w:rsidR="00664E77" w:rsidRDefault="000F4E3F" w14:paraId="02D1F993" wp14:textId="77777777">
            <w:pPr>
              <w:widowControl w:val="0"/>
              <w:pBdr>
                <w:top w:val="nil"/>
                <w:left w:val="nil"/>
                <w:bottom w:val="nil"/>
                <w:right w:val="nil"/>
                <w:between w:val="nil"/>
              </w:pBdr>
              <w:spacing w:after="0" w:line="240" w:lineRule="auto"/>
            </w:pPr>
            <w:r>
              <w:t>Espátula</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P="4B52DACD" w:rsidRDefault="000F4E3F" w14:paraId="31DBE027" wp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pPr>
            <w:r w:rsidRPr="4B52DACD" w:rsidR="000F4E3F">
              <w:rPr>
                <w:lang w:val="es-ES"/>
              </w:rPr>
              <w:t xml:space="preserve">Acercar control a la espátula, </w:t>
            </w:r>
            <w:r w:rsidRPr="4B52DACD" w:rsidR="000F4E3F">
              <w:rPr>
                <w:b w:val="1"/>
                <w:bCs w:val="1"/>
                <w:lang w:val="es-ES"/>
              </w:rPr>
              <w:t>grip</w:t>
            </w:r>
            <w:r w:rsidRPr="4B52DACD" w:rsidR="000F4E3F">
              <w:rPr>
                <w:lang w:val="es-ES"/>
              </w:rPr>
              <w:t xml:space="preserve"> para agarrarla, acercar espátula al cubo, </w:t>
            </w:r>
            <w:r w:rsidRPr="4B52DACD" w:rsidR="000F4E3F">
              <w:rPr>
                <w:b w:val="1"/>
                <w:bCs w:val="1"/>
                <w:lang w:val="es-ES"/>
              </w:rPr>
              <w:t xml:space="preserve">trigger </w:t>
            </w:r>
            <w:r w:rsidRPr="4B52DACD" w:rsidR="000F4E3F">
              <w:rPr>
                <w:lang w:val="es-ES"/>
              </w:rPr>
              <w:t>para voltear el cubo.</w:t>
            </w:r>
          </w:p>
        </w:tc>
      </w:tr>
      <w:tr xmlns:wp14="http://schemas.microsoft.com/office/word/2010/wordml" w:rsidR="00664E77" w:rsidTr="4B52DACD" w14:paraId="25DE3FB5" wp14:textId="77777777">
        <w:trPr>
          <w:trHeight w:val="440"/>
        </w:trPr>
        <w:tc>
          <w:tcPr>
            <w:tcW w:w="9000" w:type="dxa"/>
            <w:gridSpan w:val="3"/>
            <w:tcBorders>
              <w:top w:val="nil"/>
              <w:left w:val="nil"/>
              <w:bottom w:val="nil"/>
              <w:right w:val="nil"/>
            </w:tcBorders>
            <w:shd w:val="clear" w:color="auto" w:fill="auto"/>
            <w:tcMar>
              <w:top w:w="100" w:type="dxa"/>
              <w:left w:w="100" w:type="dxa"/>
              <w:bottom w:w="100" w:type="dxa"/>
              <w:right w:w="100" w:type="dxa"/>
            </w:tcMar>
          </w:tcPr>
          <w:p w:rsidR="00664E77" w:rsidRDefault="000F4E3F" w14:paraId="0EC1D260" wp14:textId="77777777">
            <w:pPr>
              <w:widowControl w:val="0"/>
              <w:pBdr>
                <w:top w:val="nil"/>
                <w:left w:val="nil"/>
                <w:bottom w:val="nil"/>
                <w:right w:val="nil"/>
                <w:between w:val="nil"/>
              </w:pBdr>
              <w:spacing w:after="0" w:line="240" w:lineRule="auto"/>
              <w:rPr>
                <w:b/>
              </w:rPr>
            </w:pPr>
            <w:r>
              <w:rPr>
                <w:b/>
              </w:rPr>
              <w:t>Etapa B: Lección de cocina</w:t>
            </w:r>
          </w:p>
        </w:tc>
      </w:tr>
      <w:tr xmlns:wp14="http://schemas.microsoft.com/office/word/2010/wordml" w:rsidR="00664E77" w:rsidTr="4B52DACD" w14:paraId="70F4AB24"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C2C2DDF"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b/>
              </w:rPr>
            </w:pPr>
            <w:r>
              <w:rPr>
                <w:b/>
              </w:rPr>
              <w:t>Objetivo de aprendizaje</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6EBDAA0F"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b/>
              </w:rPr>
            </w:pPr>
            <w:r>
              <w:rPr>
                <w:b/>
              </w:rPr>
              <w:t>Objetos virtuales</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7321E471"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b/>
              </w:rPr>
            </w:pPr>
            <w:r>
              <w:rPr>
                <w:b/>
              </w:rPr>
              <w:t>Interacción</w:t>
            </w:r>
          </w:p>
        </w:tc>
      </w:tr>
      <w:tr xmlns:wp14="http://schemas.microsoft.com/office/word/2010/wordml" w:rsidR="00664E77" w:rsidTr="4B52DACD" w14:paraId="51352442"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629CA7F4" wp14:textId="77777777">
            <w:pPr>
              <w:widowControl w:val="0"/>
              <w:pBdr>
                <w:top w:val="nil"/>
                <w:left w:val="nil"/>
                <w:bottom w:val="nil"/>
                <w:right w:val="nil"/>
                <w:between w:val="nil"/>
              </w:pBdr>
              <w:spacing w:after="0" w:line="240" w:lineRule="auto"/>
            </w:pPr>
            <w:r>
              <w:t>Conocer equipo de cocina</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60B6D2FB" wp14:textId="77777777">
            <w:pPr>
              <w:widowControl w:val="0"/>
              <w:pBdr>
                <w:top w:val="nil"/>
                <w:left w:val="nil"/>
                <w:bottom w:val="nil"/>
                <w:right w:val="nil"/>
                <w:between w:val="nil"/>
              </w:pBdr>
              <w:spacing w:after="0" w:line="240" w:lineRule="auto"/>
            </w:pPr>
            <w:r>
              <w:t>Ingredientes</w:t>
            </w:r>
          </w:p>
          <w:p w:rsidR="00664E77" w:rsidRDefault="000F4E3F" w14:paraId="064E14B0" wp14:textId="77777777">
            <w:pPr>
              <w:widowControl w:val="0"/>
              <w:pBdr>
                <w:top w:val="nil"/>
                <w:left w:val="nil"/>
                <w:bottom w:val="nil"/>
                <w:right w:val="nil"/>
                <w:between w:val="nil"/>
              </w:pBdr>
              <w:spacing w:after="0" w:line="240" w:lineRule="auto"/>
            </w:pPr>
            <w:r>
              <w:t>Tabla de cortar</w:t>
            </w:r>
          </w:p>
          <w:p w:rsidR="00664E77" w:rsidRDefault="000F4E3F" w14:paraId="59EC9CE1" wp14:textId="77777777">
            <w:pPr>
              <w:widowControl w:val="0"/>
              <w:pBdr>
                <w:top w:val="nil"/>
                <w:left w:val="nil"/>
                <w:bottom w:val="nil"/>
                <w:right w:val="nil"/>
                <w:between w:val="nil"/>
              </w:pBdr>
              <w:spacing w:after="0" w:line="240" w:lineRule="auto"/>
            </w:pPr>
            <w:r>
              <w:t>Hornilla + Sartén</w:t>
            </w:r>
          </w:p>
          <w:p w:rsidR="00664E77" w:rsidRDefault="000F4E3F" w14:paraId="5C1C7D92"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Botones para la pantalla</w:t>
            </w:r>
          </w:p>
          <w:p w:rsidR="00664E77" w:rsidRDefault="000F4E3F" w14:paraId="02D1D941"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Pantalla</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5C2F046E" wp14:textId="77777777">
            <w:pPr>
              <w:widowControl w:val="0"/>
              <w:pBdr>
                <w:top w:val="nil"/>
                <w:left w:val="nil"/>
                <w:bottom w:val="nil"/>
                <w:right w:val="nil"/>
                <w:between w:val="nil"/>
              </w:pBdr>
              <w:spacing w:after="0" w:line="240" w:lineRule="auto"/>
            </w:pPr>
            <w:r>
              <w:t>Presionar botones para</w:t>
            </w:r>
            <w:r>
              <w:t xml:space="preserve"> la pantalla para ver el equipo de cocina, 1 a la vez, cambia cuando presiona el botón.</w:t>
            </w:r>
          </w:p>
        </w:tc>
      </w:tr>
      <w:tr xmlns:wp14="http://schemas.microsoft.com/office/word/2010/wordml" w:rsidR="00664E77" w:rsidTr="4B52DACD" w14:paraId="6E185C99"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32D8ABB" wp14:textId="77777777">
            <w:pPr>
              <w:widowControl w:val="0"/>
              <w:pBdr>
                <w:top w:val="nil"/>
                <w:left w:val="nil"/>
                <w:bottom w:val="nil"/>
                <w:right w:val="nil"/>
                <w:between w:val="nil"/>
              </w:pBdr>
              <w:spacing w:after="0" w:line="240" w:lineRule="auto"/>
            </w:pPr>
            <w:r>
              <w:t>Calentar la sartén, Temperatura de la sartén.</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26C077F" wp14:textId="77777777">
            <w:pPr>
              <w:widowControl w:val="0"/>
              <w:pBdr>
                <w:top w:val="nil"/>
                <w:left w:val="nil"/>
                <w:bottom w:val="nil"/>
                <w:right w:val="nil"/>
                <w:between w:val="nil"/>
              </w:pBdr>
              <w:spacing w:after="0" w:line="240" w:lineRule="auto"/>
            </w:pPr>
            <w:r>
              <w:t>Hornilla</w:t>
            </w:r>
          </w:p>
          <w:p w:rsidR="00664E77" w:rsidRDefault="000F4E3F" w14:paraId="34F35CF9" wp14:textId="77777777">
            <w:pPr>
              <w:widowControl w:val="0"/>
              <w:pBdr>
                <w:top w:val="nil"/>
                <w:left w:val="nil"/>
                <w:bottom w:val="nil"/>
                <w:right w:val="nil"/>
                <w:between w:val="nil"/>
              </w:pBdr>
              <w:spacing w:after="0" w:line="240" w:lineRule="auto"/>
            </w:pPr>
            <w:r>
              <w:t>Interfaz de la hornilla</w:t>
            </w:r>
          </w:p>
          <w:p w:rsidR="00664E77" w:rsidRDefault="000F4E3F" w14:paraId="218746AA"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Botones para la pantalla</w:t>
            </w:r>
          </w:p>
          <w:p w:rsidR="00664E77" w:rsidRDefault="000F4E3F" w14:paraId="2C82CD8F"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Pantalla</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7A8442C7" wp14:textId="77777777">
            <w:pPr>
              <w:widowControl w:val="0"/>
              <w:pBdr>
                <w:top w:val="nil"/>
                <w:left w:val="nil"/>
                <w:bottom w:val="nil"/>
                <w:right w:val="nil"/>
                <w:between w:val="nil"/>
              </w:pBdr>
              <w:spacing w:after="0" w:line="240" w:lineRule="auto"/>
            </w:pPr>
            <w:r>
              <w:t>Presionar botón de encendido de la hornilla. Presionar botones de +/- para ajustar temperatura.</w:t>
            </w:r>
          </w:p>
        </w:tc>
      </w:tr>
      <w:tr xmlns:wp14="http://schemas.microsoft.com/office/word/2010/wordml" w:rsidR="00664E77" w:rsidTr="4B52DACD" w14:paraId="353C9F88"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14ACF9A4" wp14:textId="77777777">
            <w:pPr>
              <w:widowControl w:val="0"/>
              <w:pBdr>
                <w:top w:val="nil"/>
                <w:left w:val="nil"/>
                <w:bottom w:val="nil"/>
                <w:right w:val="nil"/>
                <w:between w:val="nil"/>
              </w:pBdr>
              <w:spacing w:after="0" w:line="240" w:lineRule="auto"/>
            </w:pPr>
            <w:r>
              <w:t xml:space="preserve">Armar quesadilla, </w:t>
            </w:r>
          </w:p>
          <w:p w:rsidR="00664E77" w:rsidRDefault="000F4E3F" w14:paraId="638EFF97" wp14:textId="77777777">
            <w:pPr>
              <w:widowControl w:val="0"/>
              <w:pBdr>
                <w:top w:val="nil"/>
                <w:left w:val="nil"/>
                <w:bottom w:val="nil"/>
                <w:right w:val="nil"/>
                <w:between w:val="nil"/>
              </w:pBdr>
              <w:spacing w:after="0" w:line="240" w:lineRule="auto"/>
            </w:pPr>
            <w:r>
              <w:t>Receta de la quesadilla.</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5C78010C" wp14:textId="77777777">
            <w:pPr>
              <w:widowControl w:val="0"/>
              <w:pBdr>
                <w:top w:val="nil"/>
                <w:left w:val="nil"/>
                <w:bottom w:val="nil"/>
                <w:right w:val="nil"/>
                <w:between w:val="nil"/>
              </w:pBdr>
              <w:spacing w:after="0" w:line="240" w:lineRule="auto"/>
            </w:pPr>
            <w:r>
              <w:t>Ingredientes:</w:t>
            </w:r>
          </w:p>
          <w:p w:rsidR="00664E77" w:rsidRDefault="000F4E3F" w14:paraId="31A0CAE2" wp14:textId="77777777">
            <w:pPr>
              <w:widowControl w:val="0"/>
              <w:pBdr>
                <w:top w:val="nil"/>
                <w:left w:val="nil"/>
                <w:bottom w:val="nil"/>
                <w:right w:val="nil"/>
                <w:between w:val="nil"/>
              </w:pBdr>
              <w:spacing w:after="0" w:line="240" w:lineRule="auto"/>
            </w:pPr>
            <w:r>
              <w:t xml:space="preserve">  - Tortillas</w:t>
            </w:r>
          </w:p>
          <w:p w:rsidR="00664E77" w:rsidRDefault="000F4E3F" w14:paraId="20BC0069" wp14:textId="77777777">
            <w:pPr>
              <w:widowControl w:val="0"/>
              <w:pBdr>
                <w:top w:val="nil"/>
                <w:left w:val="nil"/>
                <w:bottom w:val="nil"/>
                <w:right w:val="nil"/>
                <w:between w:val="nil"/>
              </w:pBdr>
              <w:spacing w:after="0" w:line="240" w:lineRule="auto"/>
            </w:pPr>
            <w:r>
              <w:t xml:space="preserve">  - Frijoles</w:t>
            </w:r>
          </w:p>
          <w:p w:rsidR="00664E77" w:rsidRDefault="000F4E3F" w14:paraId="75247E9D" wp14:textId="77777777">
            <w:pPr>
              <w:widowControl w:val="0"/>
              <w:pBdr>
                <w:top w:val="nil"/>
                <w:left w:val="nil"/>
                <w:bottom w:val="nil"/>
                <w:right w:val="nil"/>
                <w:between w:val="nil"/>
              </w:pBdr>
              <w:spacing w:after="0" w:line="240" w:lineRule="auto"/>
            </w:pPr>
            <w:r>
              <w:t xml:space="preserve">  - Queso</w:t>
            </w:r>
          </w:p>
          <w:p w:rsidR="00664E77" w:rsidRDefault="000F4E3F" w14:paraId="0696854F" wp14:textId="77777777">
            <w:pPr>
              <w:widowControl w:val="0"/>
              <w:pBdr>
                <w:top w:val="nil"/>
                <w:left w:val="nil"/>
                <w:bottom w:val="nil"/>
                <w:right w:val="nil"/>
                <w:between w:val="nil"/>
              </w:pBdr>
              <w:spacing w:after="0" w:line="240" w:lineRule="auto"/>
            </w:pPr>
            <w:r>
              <w:t xml:space="preserve">  - Carne</w:t>
            </w:r>
          </w:p>
          <w:p w:rsidR="00664E77" w:rsidRDefault="000F4E3F" w14:paraId="5BBF60A6" wp14:textId="77777777">
            <w:pPr>
              <w:widowControl w:val="0"/>
              <w:pBdr>
                <w:top w:val="nil"/>
                <w:left w:val="nil"/>
                <w:bottom w:val="nil"/>
                <w:right w:val="nil"/>
                <w:between w:val="nil"/>
              </w:pBdr>
              <w:spacing w:after="0" w:line="240" w:lineRule="auto"/>
            </w:pPr>
            <w:r>
              <w:t>Tabla de cortar</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P="4B52DACD" w:rsidRDefault="000F4E3F" w14:paraId="5A209B07" wp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pPr>
            <w:r w:rsidRPr="4B52DACD" w:rsidR="000F4E3F">
              <w:rPr>
                <w:lang w:val="es-ES"/>
              </w:rPr>
              <w:t xml:space="preserve">Acercar el control al ingrediente, </w:t>
            </w:r>
            <w:r w:rsidRPr="4B52DACD" w:rsidR="000F4E3F">
              <w:rPr>
                <w:b w:val="1"/>
                <w:bCs w:val="1"/>
                <w:lang w:val="es-ES"/>
              </w:rPr>
              <w:t>grip</w:t>
            </w:r>
            <w:r w:rsidRPr="4B52DACD" w:rsidR="000F4E3F">
              <w:rPr>
                <w:lang w:val="es-ES"/>
              </w:rPr>
              <w:t xml:space="preserve">, mover al target y </w:t>
            </w:r>
            <w:r w:rsidRPr="4B52DACD" w:rsidR="000F4E3F">
              <w:rPr>
                <w:b w:val="1"/>
                <w:bCs w:val="1"/>
                <w:lang w:val="es-ES"/>
              </w:rPr>
              <w:t>soltar grip</w:t>
            </w:r>
            <w:r w:rsidRPr="4B52DACD" w:rsidR="000F4E3F">
              <w:rPr>
                <w:lang w:val="es-ES"/>
              </w:rPr>
              <w:t>. Repetir con todos los ingredientes</w:t>
            </w:r>
          </w:p>
        </w:tc>
      </w:tr>
      <w:tr xmlns:wp14="http://schemas.microsoft.com/office/word/2010/wordml" w:rsidR="00664E77" w:rsidTr="4B52DACD" w14:paraId="3062F0A5"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B8A0C26" wp14:textId="77777777">
            <w:pPr>
              <w:widowControl w:val="0"/>
              <w:pBdr>
                <w:top w:val="nil"/>
                <w:left w:val="nil"/>
                <w:bottom w:val="nil"/>
                <w:right w:val="nil"/>
                <w:between w:val="nil"/>
              </w:pBdr>
              <w:spacing w:after="0" w:line="240" w:lineRule="auto"/>
            </w:pPr>
            <w:r>
              <w:t xml:space="preserve">Cocinar quesadilla, </w:t>
            </w:r>
          </w:p>
          <w:p w:rsidR="00664E77" w:rsidRDefault="000F4E3F" w14:paraId="203AA959" wp14:textId="77777777">
            <w:pPr>
              <w:widowControl w:val="0"/>
              <w:pBdr>
                <w:top w:val="nil"/>
                <w:left w:val="nil"/>
                <w:bottom w:val="nil"/>
                <w:right w:val="nil"/>
                <w:between w:val="nil"/>
              </w:pBdr>
              <w:spacing w:after="0" w:line="240" w:lineRule="auto"/>
            </w:pPr>
            <w:r>
              <w:t>Voltear quesadilla.</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270C262A" wp14:textId="77777777">
            <w:pPr>
              <w:widowControl w:val="0"/>
              <w:pBdr>
                <w:top w:val="nil"/>
                <w:left w:val="nil"/>
                <w:bottom w:val="nil"/>
                <w:right w:val="nil"/>
                <w:between w:val="nil"/>
              </w:pBdr>
              <w:spacing w:after="0" w:line="240" w:lineRule="auto"/>
            </w:pPr>
            <w:r>
              <w:t>Aceite</w:t>
            </w:r>
          </w:p>
          <w:p w:rsidR="00664E77" w:rsidRDefault="000F4E3F" w14:paraId="70652C49" wp14:textId="77777777">
            <w:pPr>
              <w:widowControl w:val="0"/>
              <w:pBdr>
                <w:top w:val="nil"/>
                <w:left w:val="nil"/>
                <w:bottom w:val="nil"/>
                <w:right w:val="nil"/>
                <w:between w:val="nil"/>
              </w:pBdr>
              <w:spacing w:after="0" w:line="240" w:lineRule="auto"/>
            </w:pPr>
            <w:r>
              <w:t>Sartén</w:t>
            </w:r>
          </w:p>
          <w:p w:rsidR="00664E77" w:rsidRDefault="000F4E3F" w14:paraId="6DFA270B" wp14:textId="77777777">
            <w:pPr>
              <w:widowControl w:val="0"/>
              <w:pBdr>
                <w:top w:val="nil"/>
                <w:left w:val="nil"/>
                <w:bottom w:val="nil"/>
                <w:right w:val="nil"/>
                <w:between w:val="nil"/>
              </w:pBdr>
              <w:spacing w:after="0" w:line="240" w:lineRule="auto"/>
            </w:pPr>
            <w:r>
              <w:t>Quesadilla armada</w:t>
            </w:r>
          </w:p>
          <w:p w:rsidR="00664E77" w:rsidRDefault="000F4E3F" w14:paraId="3806798B" wp14:textId="77777777">
            <w:pPr>
              <w:widowControl w:val="0"/>
              <w:pBdr>
                <w:top w:val="nil"/>
                <w:left w:val="nil"/>
                <w:bottom w:val="nil"/>
                <w:right w:val="nil"/>
                <w:between w:val="nil"/>
              </w:pBdr>
              <w:spacing w:after="0" w:line="240" w:lineRule="auto"/>
            </w:pPr>
            <w:r>
              <w:t>Espátula</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P="4B52DACD" w:rsidRDefault="000F4E3F" w14:paraId="54EB775E" wp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pPr>
            <w:r w:rsidRPr="4B52DACD" w:rsidR="000F4E3F">
              <w:rPr>
                <w:b w:val="1"/>
                <w:bCs w:val="1"/>
                <w:lang w:val="es-ES"/>
              </w:rPr>
              <w:t>Grip</w:t>
            </w:r>
            <w:r w:rsidRPr="4B52DACD" w:rsidR="000F4E3F">
              <w:rPr>
                <w:lang w:val="es-ES"/>
              </w:rPr>
              <w:t xml:space="preserve"> y voltear la botella de aceite para verter en la sartén. Devolver. </w:t>
            </w:r>
            <w:r w:rsidRPr="4B52DACD" w:rsidR="000F4E3F">
              <w:rPr>
                <w:b w:val="1"/>
                <w:bCs w:val="1"/>
                <w:lang w:val="es-ES"/>
              </w:rPr>
              <w:t xml:space="preserve">Grip </w:t>
            </w:r>
            <w:r w:rsidRPr="4B52DACD" w:rsidR="000F4E3F">
              <w:rPr>
                <w:lang w:val="es-ES"/>
              </w:rPr>
              <w:t xml:space="preserve">quesadilla, mover a la sartén y </w:t>
            </w:r>
            <w:r w:rsidRPr="4B52DACD" w:rsidR="000F4E3F">
              <w:rPr>
                <w:b w:val="1"/>
                <w:bCs w:val="1"/>
                <w:lang w:val="es-ES"/>
              </w:rPr>
              <w:t>soltar grip</w:t>
            </w:r>
            <w:r w:rsidRPr="4B52DACD" w:rsidR="000F4E3F">
              <w:rPr>
                <w:lang w:val="es-ES"/>
              </w:rPr>
              <w:t>.</w:t>
            </w:r>
          </w:p>
          <w:p w:rsidR="00664E77" w:rsidP="4B52DACD" w:rsidRDefault="000F4E3F" w14:paraId="3FBDAE52" wp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pPr>
            <w:r w:rsidRPr="4B52DACD" w:rsidR="000F4E3F">
              <w:rPr>
                <w:b w:val="1"/>
                <w:bCs w:val="1"/>
                <w:lang w:val="es-ES"/>
              </w:rPr>
              <w:t>Grip</w:t>
            </w:r>
            <w:r w:rsidRPr="4B52DACD" w:rsidR="000F4E3F">
              <w:rPr>
                <w:lang w:val="es-ES"/>
              </w:rPr>
              <w:t xml:space="preserve"> espátula, acercar la quesadilla y </w:t>
            </w:r>
            <w:r w:rsidRPr="4B52DACD" w:rsidR="000F4E3F">
              <w:rPr>
                <w:b w:val="1"/>
                <w:bCs w:val="1"/>
                <w:lang w:val="es-ES"/>
              </w:rPr>
              <w:t>trigger</w:t>
            </w:r>
            <w:r w:rsidRPr="4B52DACD" w:rsidR="000F4E3F">
              <w:rPr>
                <w:lang w:val="es-ES"/>
              </w:rPr>
              <w:t xml:space="preserve"> para voltear la quesadilla. </w:t>
            </w:r>
          </w:p>
        </w:tc>
      </w:tr>
      <w:tr xmlns:wp14="http://schemas.microsoft.com/office/word/2010/wordml" w:rsidR="00664E77" w:rsidTr="4B52DACD" w14:paraId="1A99C6BF"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276C51A5" wp14:textId="77777777">
            <w:pPr>
              <w:widowControl w:val="0"/>
              <w:pBdr>
                <w:top w:val="nil"/>
                <w:left w:val="nil"/>
                <w:bottom w:val="nil"/>
                <w:right w:val="nil"/>
                <w:between w:val="nil"/>
              </w:pBdr>
              <w:spacing w:after="0" w:line="240" w:lineRule="auto"/>
            </w:pPr>
            <w:r>
              <w:t>Servir la quesadilla</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1F395E36"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Sartén</w:t>
            </w:r>
          </w:p>
          <w:p w:rsidR="00664E77" w:rsidRDefault="000F4E3F" w14:paraId="624BA22F"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Quesadilla cocida</w:t>
            </w:r>
          </w:p>
          <w:p w:rsidR="00664E77" w:rsidRDefault="000F4E3F" w14:paraId="3107B5A3"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Espátula</w:t>
            </w:r>
          </w:p>
          <w:p w:rsidR="00664E77" w:rsidRDefault="000F4E3F" w14:paraId="561C3785"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Plato</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P="4B52DACD" w:rsidRDefault="000F4E3F" w14:paraId="7B5DF4AB" wp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pPr>
            <w:r w:rsidRPr="4B52DACD" w:rsidR="000F4E3F">
              <w:rPr>
                <w:b w:val="1"/>
                <w:bCs w:val="1"/>
                <w:lang w:val="es-ES"/>
              </w:rPr>
              <w:t>Grip</w:t>
            </w:r>
            <w:r w:rsidRPr="4B52DACD" w:rsidR="000F4E3F">
              <w:rPr>
                <w:lang w:val="es-ES"/>
              </w:rPr>
              <w:t xml:space="preserve"> plato con una mano, </w:t>
            </w:r>
            <w:r w:rsidRPr="4B52DACD" w:rsidR="000F4E3F">
              <w:rPr>
                <w:b w:val="1"/>
                <w:bCs w:val="1"/>
                <w:lang w:val="es-ES"/>
              </w:rPr>
              <w:t>grip</w:t>
            </w:r>
            <w:r w:rsidRPr="4B52DACD" w:rsidR="000F4E3F">
              <w:rPr>
                <w:lang w:val="es-ES"/>
              </w:rPr>
              <w:t xml:space="preserve"> espátula con la otra. Acercar el plato a la sartén. Acercar la espátula a la quesadilla. </w:t>
            </w:r>
            <w:r w:rsidRPr="4B52DACD" w:rsidR="000F4E3F">
              <w:rPr>
                <w:b w:val="1"/>
                <w:bCs w:val="1"/>
                <w:lang w:val="es-ES"/>
              </w:rPr>
              <w:t>Trigger</w:t>
            </w:r>
            <w:r w:rsidRPr="4B52DACD" w:rsidR="000F4E3F">
              <w:rPr>
                <w:lang w:val="es-ES"/>
              </w:rPr>
              <w:t xml:space="preserve"> para servir.</w:t>
            </w:r>
          </w:p>
        </w:tc>
      </w:tr>
      <w:tr xmlns:wp14="http://schemas.microsoft.com/office/word/2010/wordml" w:rsidR="00664E77" w:rsidTr="4B52DACD" w14:paraId="4C2BA434" wp14:textId="77777777">
        <w:tc>
          <w:tcPr>
            <w:tcW w:w="318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D3C98CB" wp14:textId="77777777">
            <w:pPr>
              <w:widowControl w:val="0"/>
              <w:pBdr>
                <w:top w:val="nil"/>
                <w:left w:val="nil"/>
                <w:bottom w:val="nil"/>
                <w:right w:val="nil"/>
                <w:between w:val="nil"/>
              </w:pBdr>
              <w:spacing w:after="0" w:line="240" w:lineRule="auto"/>
            </w:pPr>
            <w:r>
              <w:t>Finalizar y Recibir retroalimentación</w:t>
            </w:r>
          </w:p>
        </w:tc>
        <w:tc>
          <w:tcPr>
            <w:tcW w:w="282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3CC6EE76"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Botones para la pantalla</w:t>
            </w:r>
          </w:p>
          <w:p w:rsidR="00664E77" w:rsidRDefault="000F4E3F" w14:paraId="689A0A85"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Pantalla</w:t>
            </w:r>
          </w:p>
        </w:tc>
        <w:tc>
          <w:tcPr>
            <w:tcW w:w="3000" w:type="dxa"/>
            <w:tcBorders>
              <w:top w:val="nil"/>
              <w:left w:val="nil"/>
              <w:bottom w:val="nil"/>
              <w:right w:val="nil"/>
            </w:tcBorders>
            <w:shd w:val="clear" w:color="auto" w:fill="auto"/>
            <w:tcMar>
              <w:top w:w="100" w:type="dxa"/>
              <w:left w:w="100" w:type="dxa"/>
              <w:bottom w:w="100" w:type="dxa"/>
              <w:right w:w="100" w:type="dxa"/>
            </w:tcMar>
          </w:tcPr>
          <w:p w:rsidR="00664E77" w:rsidRDefault="000F4E3F" w14:paraId="475E65AD" wp14:textId="77777777">
            <w:pPr>
              <w:widowControl w:val="0"/>
              <w:pBdr>
                <w:top w:val="nil"/>
                <w:left w:val="nil"/>
                <w:bottom w:val="nil"/>
                <w:right w:val="nil"/>
                <w:between w:val="nil"/>
              </w:pBdr>
              <w:spacing w:after="0" w:line="240" w:lineRule="auto"/>
            </w:pPr>
            <w:r>
              <w:t>Presionar botón para confirmar que ya terminó. Presionar botón para ver retroalimentación.</w:t>
            </w:r>
          </w:p>
        </w:tc>
      </w:tr>
    </w:tbl>
    <w:p xmlns:wp14="http://schemas.microsoft.com/office/word/2010/wordml" w:rsidR="00664E77" w:rsidRDefault="00664E77" w14:paraId="4101652C" wp14:textId="77777777"/>
    <w:p xmlns:wp14="http://schemas.microsoft.com/office/word/2010/wordml" w:rsidR="00664E77" w:rsidRDefault="000F4E3F" w14:paraId="6BF37707" wp14:textId="77777777">
      <w:pPr>
        <w:rPr>
          <w:b/>
        </w:rPr>
      </w:pPr>
      <w:r>
        <w:rPr>
          <w:b/>
        </w:rPr>
        <w:t>Guía de interacción</w:t>
      </w:r>
    </w:p>
    <w:p xmlns:wp14="http://schemas.microsoft.com/office/word/2010/wordml" w:rsidR="00664E77" w:rsidRDefault="000F4E3F" w14:paraId="0CBC58D5" wp14:textId="77777777">
      <w:r>
        <w:t xml:space="preserve">Pendiente :) </w:t>
      </w:r>
    </w:p>
    <w:sectPr w:rsidR="00664E77">
      <w:pgSz w:w="11909" w:h="16834" w:orient="portrait"/>
      <w:pgMar w:top="1133" w:right="1440" w:bottom="1440" w:left="1440" w:header="720" w:footer="720" w:gutter="0"/>
      <w:pgNumType w:start="1"/>
      <w:cols w:space="720"/>
    </w:sectPr>
  </w:body>
</w:document>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BM" w:author="BARRANTES RUIZ VALERIA MARIA" w:date="2024-05-01T15:31:53" w:id="587936806">
    <w:p w:rsidR="54252969" w:rsidRDefault="54252969" w14:paraId="058D119D" w14:textId="2802CD4D">
      <w:pPr>
        <w:pStyle w:val="CommentText"/>
      </w:pPr>
      <w:r w:rsidR="54252969">
        <w:rPr/>
        <w:t>Agregar Enlace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58D119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09DD30" w16cex:dateUtc="2024-05-01T19:31:53.942Z"/>
</w16cex:commentsExtensible>
</file>

<file path=word/commentsIds.xml><?xml version="1.0" encoding="utf-8"?>
<w16cid:commentsIds xmlns:mc="http://schemas.openxmlformats.org/markup-compatibility/2006" xmlns:w16cid="http://schemas.microsoft.com/office/word/2016/wordml/cid" mc:Ignorable="w16cid">
  <w16cid:commentId w16cid:paraId="058D119D" w16cid:durableId="5509DD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KV0Tkog9RpcV54" int2:id="0wUtyQVD">
      <int2:state int2:type="AugLoop_Text_Critique" int2:value="Rejected"/>
    </int2:textHash>
  </int2:observations>
  <int2:intelligenceSettings/>
</int2:intelligence>
</file>

<file path=word/people.xml><?xml version="1.0" encoding="utf-8"?>
<w15:people xmlns:mc="http://schemas.openxmlformats.org/markup-compatibility/2006" xmlns:w15="http://schemas.microsoft.com/office/word/2012/wordml" mc:Ignorable="w15">
  <w15:person w15:author="BARRANTES RUIZ VALERIA MARIA">
    <w15:presenceInfo w15:providerId="AD" w15:userId="S::vale.mbarrantes@estudiantec.cr::87f0b090-30b3-464b-8c8d-556c4653d28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tru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77"/>
    <w:rsid w:val="000F4E3F"/>
    <w:rsid w:val="00664E77"/>
    <w:rsid w:val="00B60212"/>
    <w:rsid w:val="03693E60"/>
    <w:rsid w:val="03868E68"/>
    <w:rsid w:val="04DA5B1B"/>
    <w:rsid w:val="0B63C253"/>
    <w:rsid w:val="0C140D4D"/>
    <w:rsid w:val="0C33BD52"/>
    <w:rsid w:val="0EDB30C5"/>
    <w:rsid w:val="10FA1252"/>
    <w:rsid w:val="11609FE8"/>
    <w:rsid w:val="11BE9595"/>
    <w:rsid w:val="13949892"/>
    <w:rsid w:val="13FDD52B"/>
    <w:rsid w:val="14444C25"/>
    <w:rsid w:val="17707743"/>
    <w:rsid w:val="17CCEC7C"/>
    <w:rsid w:val="18B008B9"/>
    <w:rsid w:val="18BC2104"/>
    <w:rsid w:val="1AC621CA"/>
    <w:rsid w:val="1B7AEA8E"/>
    <w:rsid w:val="1FB4F3BA"/>
    <w:rsid w:val="23325CBD"/>
    <w:rsid w:val="2443297C"/>
    <w:rsid w:val="246E269F"/>
    <w:rsid w:val="24BED82C"/>
    <w:rsid w:val="25ECE1B9"/>
    <w:rsid w:val="26ABADF3"/>
    <w:rsid w:val="27245C3C"/>
    <w:rsid w:val="27928321"/>
    <w:rsid w:val="27C54B2B"/>
    <w:rsid w:val="2B4D3A3C"/>
    <w:rsid w:val="2CEBB217"/>
    <w:rsid w:val="2D45AE13"/>
    <w:rsid w:val="2D7CB986"/>
    <w:rsid w:val="2E1E2736"/>
    <w:rsid w:val="2F9E7BE0"/>
    <w:rsid w:val="2FB8F6BB"/>
    <w:rsid w:val="360DBD64"/>
    <w:rsid w:val="361F8D1F"/>
    <w:rsid w:val="364D83A9"/>
    <w:rsid w:val="38877872"/>
    <w:rsid w:val="3BE051B5"/>
    <w:rsid w:val="3C4F9992"/>
    <w:rsid w:val="3CD704A0"/>
    <w:rsid w:val="3D2D8D02"/>
    <w:rsid w:val="3EB2C123"/>
    <w:rsid w:val="3F329B1B"/>
    <w:rsid w:val="408FC9F9"/>
    <w:rsid w:val="41E738E1"/>
    <w:rsid w:val="447D70BF"/>
    <w:rsid w:val="4558BB76"/>
    <w:rsid w:val="461CE6DA"/>
    <w:rsid w:val="4717A421"/>
    <w:rsid w:val="49636F76"/>
    <w:rsid w:val="4B52DACD"/>
    <w:rsid w:val="4BD1ECE7"/>
    <w:rsid w:val="4DE1137A"/>
    <w:rsid w:val="522DF426"/>
    <w:rsid w:val="5393358E"/>
    <w:rsid w:val="53B8A04E"/>
    <w:rsid w:val="54252969"/>
    <w:rsid w:val="55A3B3E3"/>
    <w:rsid w:val="56904646"/>
    <w:rsid w:val="58086281"/>
    <w:rsid w:val="5D297730"/>
    <w:rsid w:val="5E3A114C"/>
    <w:rsid w:val="5E49D469"/>
    <w:rsid w:val="5ECB7DEC"/>
    <w:rsid w:val="62C1DF41"/>
    <w:rsid w:val="63C15CF5"/>
    <w:rsid w:val="653E6E86"/>
    <w:rsid w:val="6596E07D"/>
    <w:rsid w:val="6A989816"/>
    <w:rsid w:val="6AFFBA0C"/>
    <w:rsid w:val="6BCCF057"/>
    <w:rsid w:val="6C0AF0A5"/>
    <w:rsid w:val="6C3E3CE8"/>
    <w:rsid w:val="6F2BBDA3"/>
    <w:rsid w:val="6F90E13E"/>
    <w:rsid w:val="70C78E04"/>
    <w:rsid w:val="726E6931"/>
    <w:rsid w:val="73D526B9"/>
    <w:rsid w:val="73FB7F20"/>
    <w:rsid w:val="740726AA"/>
    <w:rsid w:val="74E941FD"/>
    <w:rsid w:val="7586BA78"/>
    <w:rsid w:val="75E038F5"/>
    <w:rsid w:val="783C2811"/>
    <w:rsid w:val="783C2811"/>
    <w:rsid w:val="7BB79F3A"/>
    <w:rsid w:val="7CC7BDF1"/>
    <w:rsid w:val="7DA16E98"/>
    <w:rsid w:val="7F5A825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223649"/>
  <w15:docId w15:val="{1DE02DE1-8356-4ABA-AD61-88061BD39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color w:val="0D0D0D"/>
        <w:sz w:val="24"/>
        <w:szCs w:val="24"/>
        <w:highlight w:val="white"/>
        <w:lang w:val="es" w:eastAsia="ja-JP" w:bidi="ar-SA"/>
      </w:rPr>
    </w:rPrDefault>
    <w:pPrDefault>
      <w:pPr>
        <w:pBdr>
          <w:top w:val="none" w:color="E3E3E3" w:sz="0" w:space="0"/>
          <w:left w:val="none" w:color="E3E3E3" w:sz="0" w:space="0"/>
          <w:bottom w:val="none" w:color="E3E3E3" w:sz="0" w:space="0"/>
          <w:right w:val="none" w:color="E3E3E3" w:sz="0" w:space="0"/>
          <w:between w:val="none" w:color="E3E3E3" w:sz="0" w:space="0"/>
        </w:pBdr>
        <w:spacing w:after="3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40" w:after="40" w:line="360" w:lineRule="auto"/>
      <w:outlineLvl w:val="3"/>
    </w:pPr>
    <w:rPr>
      <w:b/>
      <w:sz w:val="28"/>
      <w:szCs w:val="28"/>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glossaryDocument" Target="glossary/document.xml" Id="R7f00648913cf4a4d" /><Relationship Type="http://schemas.openxmlformats.org/officeDocument/2006/relationships/comments" Target="comments.xml" Id="Rf4882b1bafa74c66" /><Relationship Type="http://schemas.microsoft.com/office/2011/relationships/people" Target="people.xml" Id="Re3d0130048a24f6e" /><Relationship Type="http://schemas.microsoft.com/office/2011/relationships/commentsExtended" Target="commentsExtended.xml" Id="R1c0fb75ec88845db" /><Relationship Type="http://schemas.microsoft.com/office/2016/09/relationships/commentsIds" Target="commentsIds.xml" Id="R8a595d5bad4e4acb" /><Relationship Type="http://schemas.microsoft.com/office/2018/08/relationships/commentsExtensible" Target="commentsExtensible.xml" Id="R5572fc6bfa964dc4" /><Relationship Type="http://schemas.microsoft.com/office/2020/10/relationships/intelligence" Target="intelligence2.xml" Id="R80d31e6a9e1e4e9b"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b018df62-202f-4694-b023-7b87aba28059}"/>
      </w:docPartPr>
      <w:docPartBody>
        <w:p xmlns:wp14="http://schemas.microsoft.com/office/word/2010/wordml" w14:paraId="4B52DACD"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D4642C05B335479AAEC22A983FC289" ma:contentTypeVersion="8" ma:contentTypeDescription="Crear nuevo documento." ma:contentTypeScope="" ma:versionID="52e1e83ca1dfa31f294020b3a3a19d6a">
  <xsd:schema xmlns:xsd="http://www.w3.org/2001/XMLSchema" xmlns:xs="http://www.w3.org/2001/XMLSchema" xmlns:p="http://schemas.microsoft.com/office/2006/metadata/properties" xmlns:ns2="a63c874a-d8fb-435f-8e7b-5ecde72f1119" targetNamespace="http://schemas.microsoft.com/office/2006/metadata/properties" ma:root="true" ma:fieldsID="54eeb9b487c4986f4f96005474d878ce" ns2:_="">
    <xsd:import namespace="a63c874a-d8fb-435f-8e7b-5ecde72f11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c874a-d8fb-435f-8e7b-5ecde72f1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28C8F-6C7E-45B5-BFC9-A156108C387F}">
  <ds:schemaRefs>
    <ds:schemaRef ds:uri="http://schemas.microsoft.com/sharepoint/v3/contenttype/forms"/>
  </ds:schemaRefs>
</ds:datastoreItem>
</file>

<file path=customXml/itemProps2.xml><?xml version="1.0" encoding="utf-8"?>
<ds:datastoreItem xmlns:ds="http://schemas.openxmlformats.org/officeDocument/2006/customXml" ds:itemID="{5873059B-5CB9-4DF5-A872-D46B2CE64AC2}"/>
</file>

<file path=customXml/itemProps3.xml><?xml version="1.0" encoding="utf-8"?>
<ds:datastoreItem xmlns:ds="http://schemas.openxmlformats.org/officeDocument/2006/customXml" ds:itemID="{AD7EE809-0F54-4696-A02C-EAA738AF0F2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MORA QUINTANILLA EMILIO</lastModifiedBy>
  <revision>6</revision>
  <dcterms:created xsi:type="dcterms:W3CDTF">2024-04-19T05:58:00.0000000Z</dcterms:created>
  <dcterms:modified xsi:type="dcterms:W3CDTF">2024-05-09T14:42:08.4808420Z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0x01010062D4642C05B335479AAEC22A983FC289</vt:lpwstr>
  </property>
</Properties>
</file>